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21" w:rsidRDefault="00E77421" w:rsidP="00E77421">
      <w:pPr>
        <w:pStyle w:val="1"/>
        <w:numPr>
          <w:ilvl w:val="0"/>
          <w:numId w:val="13"/>
        </w:numPr>
      </w:pPr>
      <w:bookmarkStart w:id="0" w:name="_Toc356226518"/>
      <w:bookmarkStart w:id="1" w:name="_Toc339845488"/>
      <w:r>
        <w:rPr>
          <w:rFonts w:hint="eastAsia"/>
          <w:b w:val="0"/>
        </w:rPr>
        <w:t>接口协议</w:t>
      </w:r>
      <w:bookmarkEnd w:id="0"/>
      <w:bookmarkEnd w:id="1"/>
    </w:p>
    <w:p w:rsidR="00E77421" w:rsidRDefault="00E77421" w:rsidP="00E77421">
      <w:pPr>
        <w:pStyle w:val="2"/>
        <w:numPr>
          <w:ilvl w:val="1"/>
          <w:numId w:val="13"/>
        </w:numPr>
      </w:pPr>
      <w:bookmarkStart w:id="2" w:name="_Toc356226519"/>
      <w:bookmarkStart w:id="3" w:name="_Toc339845489"/>
      <w:bookmarkStart w:id="4" w:name="_Toc304554458"/>
      <w:r>
        <w:rPr>
          <w:rFonts w:hint="eastAsia"/>
        </w:rPr>
        <w:t>服务描述接口定义</w:t>
      </w:r>
      <w:bookmarkEnd w:id="2"/>
      <w:bookmarkEnd w:id="3"/>
      <w:bookmarkEnd w:id="4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5" w:name="_Toc356226520"/>
      <w:bookmarkStart w:id="6" w:name="_Toc339845490"/>
      <w:bookmarkStart w:id="7" w:name="_Toc304554459"/>
      <w:r>
        <w:rPr>
          <w:rFonts w:hint="eastAsia"/>
        </w:rPr>
        <w:t>消息的结构形式</w:t>
      </w:r>
      <w:bookmarkEnd w:id="5"/>
      <w:bookmarkEnd w:id="6"/>
      <w:bookmarkEnd w:id="7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  <w:rPr>
          <w:rFonts w:cs="Arial"/>
        </w:rPr>
      </w:pPr>
      <w:bookmarkStart w:id="8" w:name="_Toc356226521"/>
      <w:bookmarkStart w:id="9" w:name="_Toc339845491"/>
      <w:bookmarkStart w:id="10" w:name="_Toc304554460"/>
      <w:r>
        <w:rPr>
          <w:rFonts w:hint="eastAsia"/>
        </w:rPr>
        <w:t>协议规格描述</w:t>
      </w:r>
      <w:bookmarkEnd w:id="8"/>
      <w:bookmarkEnd w:id="9"/>
      <w:bookmarkEnd w:id="10"/>
    </w:p>
    <w:p w:rsidR="00E77421" w:rsidRDefault="00E77421" w:rsidP="00E77421">
      <w:pPr>
        <w:ind w:firstLine="14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XML协议对大小写敏感，为减少误解，规定消息中的节点</w:t>
      </w:r>
      <w:proofErr w:type="gramStart"/>
      <w:r>
        <w:rPr>
          <w:rFonts w:ascii="宋体" w:hAnsi="宋体" w:hint="eastAsia"/>
          <w:szCs w:val="21"/>
        </w:rPr>
        <w:t>名统一</w:t>
      </w:r>
      <w:proofErr w:type="gramEnd"/>
      <w:r>
        <w:rPr>
          <w:rFonts w:ascii="宋体" w:hAnsi="宋体" w:hint="eastAsia"/>
          <w:szCs w:val="21"/>
        </w:rPr>
        <w:t xml:space="preserve">用小写字母。如:   </w:t>
      </w:r>
      <w:proofErr w:type="gramStart"/>
      <w:r>
        <w:rPr>
          <w:rFonts w:ascii="宋体" w:hAnsi="宋体" w:hint="eastAsia"/>
          <w:szCs w:val="21"/>
        </w:rPr>
        <w:t>schemalocation</w:t>
      </w:r>
      <w:proofErr w:type="gramEnd"/>
    </w:p>
    <w:p w:rsidR="00E77421" w:rsidRDefault="00E77421" w:rsidP="00E77421">
      <w:pPr>
        <w:rPr>
          <w:rFonts w:ascii="宋体" w:hAnsi="宋体"/>
          <w:szCs w:val="21"/>
        </w:rPr>
      </w:pPr>
    </w:p>
    <w:p w:rsidR="00E77421" w:rsidRDefault="00E77421" w:rsidP="00E7742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协议文档为了更清楚定义节点名称，使用骆驼命名法混合使用大小写定义节点的名称，如下所示：</w:t>
      </w:r>
      <w:proofErr w:type="gramStart"/>
      <w:r>
        <w:rPr>
          <w:rFonts w:ascii="Tahoma" w:hAnsi="Tahoma" w:cs="Tahoma"/>
          <w:color w:val="454545"/>
          <w:szCs w:val="21"/>
          <w:shd w:val="clear" w:color="auto" w:fill="FFFFFF"/>
        </w:rPr>
        <w:t>printEmployeePaychecks</w:t>
      </w:r>
      <w:proofErr w:type="gramEnd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11" w:name="_Toc356226522"/>
      <w:bookmarkStart w:id="12" w:name="_Toc339845492"/>
      <w:bookmarkStart w:id="13" w:name="_Toc304554461"/>
      <w:r>
        <w:rPr>
          <w:rFonts w:hint="eastAsia"/>
        </w:rPr>
        <w:t>消息格式约定</w:t>
      </w:r>
      <w:bookmarkEnd w:id="11"/>
      <w:bookmarkEnd w:id="12"/>
      <w:bookmarkEnd w:id="13"/>
    </w:p>
    <w:p w:rsidR="00E77421" w:rsidRDefault="00E77421" w:rsidP="00E77421">
      <w:r>
        <w:rPr>
          <w:rFonts w:hint="eastAsia"/>
        </w:rPr>
        <w:t>关于业务消息格式的约定：</w:t>
      </w:r>
    </w:p>
    <w:p w:rsidR="00E77421" w:rsidRDefault="00E77421" w:rsidP="00E77421">
      <w:r>
        <w:t>1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报文体统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采用</w:t>
      </w:r>
      <w:r>
        <w:rPr>
          <w:color w:val="FF0000"/>
        </w:rPr>
        <w:t>UTF-8</w:t>
      </w:r>
      <w:r>
        <w:rPr>
          <w:rFonts w:hint="eastAsia"/>
        </w:rPr>
        <w:t>编码</w:t>
      </w:r>
      <w:r>
        <w:t>.</w:t>
      </w:r>
    </w:p>
    <w:p w:rsidR="00E77421" w:rsidRDefault="00E77421" w:rsidP="00E77421">
      <w:r>
        <w:t>2</w:t>
      </w:r>
      <w:r>
        <w:rPr>
          <w:rFonts w:hint="eastAsia"/>
        </w:rPr>
        <w:t>、业务请求消息体以</w:t>
      </w:r>
      <w:r>
        <w:t>&lt;</w:t>
      </w:r>
      <w:r>
        <w:rPr>
          <w:color w:val="800000"/>
          <w:kern w:val="0"/>
          <w:highlight w:val="white"/>
        </w:rPr>
        <w:t>operation_request</w:t>
      </w:r>
      <w:r>
        <w:t>&gt;</w:t>
      </w:r>
      <w:r>
        <w:rPr>
          <w:rFonts w:hint="eastAsia"/>
        </w:rPr>
        <w:t>为根节点</w:t>
      </w:r>
      <w:r>
        <w:t xml:space="preserve">, </w:t>
      </w:r>
      <w:r>
        <w:rPr>
          <w:rFonts w:hint="eastAsia"/>
        </w:rPr>
        <w:t>业务应答消息体以</w:t>
      </w:r>
      <w:r>
        <w:t>&lt;</w:t>
      </w:r>
      <w:r>
        <w:rPr>
          <w:color w:val="800000"/>
          <w:kern w:val="0"/>
          <w:highlight w:val="white"/>
        </w:rPr>
        <w:t>operation</w:t>
      </w:r>
      <w:r>
        <w:t xml:space="preserve"> _</w:t>
      </w:r>
      <w:r>
        <w:rPr>
          <w:color w:val="800000"/>
          <w:kern w:val="0"/>
          <w:highlight w:val="white"/>
        </w:rPr>
        <w:t xml:space="preserve">response </w:t>
      </w:r>
      <w:r>
        <w:t>&gt;</w:t>
      </w:r>
      <w:r>
        <w:rPr>
          <w:rFonts w:hint="eastAsia"/>
        </w:rPr>
        <w:t>为根节点</w:t>
      </w:r>
      <w:r>
        <w:t xml:space="preserve">. </w:t>
      </w:r>
    </w:p>
    <w:p w:rsidR="00E77421" w:rsidRDefault="00E77421" w:rsidP="00E77421">
      <w:r>
        <w:t>3</w:t>
      </w:r>
      <w:r>
        <w:rPr>
          <w:rFonts w:hint="eastAsia"/>
        </w:rPr>
        <w:t>、业务请求消息由</w:t>
      </w:r>
      <w:r>
        <w:t>&lt;</w:t>
      </w:r>
      <w:r>
        <w:rPr>
          <w:color w:val="800000"/>
          <w:kern w:val="0"/>
          <w:highlight w:val="white"/>
        </w:rPr>
        <w:t>msgheader</w:t>
      </w:r>
      <w:r>
        <w:t>&gt;</w:t>
      </w:r>
      <w:r>
        <w:rPr>
          <w:rFonts w:hint="eastAsia"/>
        </w:rPr>
        <w:t>节点和</w:t>
      </w:r>
      <w:r>
        <w:t>&lt;</w:t>
      </w:r>
      <w:r>
        <w:rPr>
          <w:color w:val="800000"/>
          <w:kern w:val="0"/>
          <w:highlight w:val="white"/>
        </w:rPr>
        <w:t>msgbody</w:t>
      </w:r>
      <w:r>
        <w:t>&gt;</w:t>
      </w:r>
      <w:r>
        <w:rPr>
          <w:rFonts w:hint="eastAsia"/>
        </w:rPr>
        <w:t>节点组成，作为</w:t>
      </w:r>
      <w:r>
        <w:t>&lt;</w:t>
      </w:r>
      <w:r>
        <w:rPr>
          <w:color w:val="800000"/>
          <w:kern w:val="0"/>
          <w:highlight w:val="white"/>
        </w:rPr>
        <w:t>operation_request</w:t>
      </w:r>
      <w:r>
        <w:t>&gt;</w:t>
      </w:r>
      <w:r>
        <w:rPr>
          <w:rFonts w:hint="eastAsia"/>
        </w:rPr>
        <w:t>和</w:t>
      </w:r>
      <w:r>
        <w:t>&lt;</w:t>
      </w:r>
      <w:r>
        <w:rPr>
          <w:color w:val="800000"/>
          <w:kern w:val="0"/>
          <w:highlight w:val="white"/>
        </w:rPr>
        <w:t>operation_response</w:t>
      </w:r>
      <w:r>
        <w:t>&gt;</w:t>
      </w:r>
      <w:r>
        <w:rPr>
          <w:rFonts w:hint="eastAsia"/>
        </w:rPr>
        <w:t>的直属仅有子节点</w:t>
      </w:r>
      <w:r>
        <w:t>.</w:t>
      </w:r>
    </w:p>
    <w:p w:rsidR="00E77421" w:rsidRDefault="00E77421" w:rsidP="00E77421">
      <w:r>
        <w:rPr>
          <w:rFonts w:hint="eastAsia"/>
        </w:rPr>
        <w:t>消息举例</w:t>
      </w:r>
      <w:r>
        <w:t>:</w:t>
      </w:r>
    </w:p>
    <w:p w:rsidR="00E77421" w:rsidRDefault="00E77421" w:rsidP="00E77421">
      <w:pPr>
        <w:numPr>
          <w:ilvl w:val="0"/>
          <w:numId w:val="26"/>
        </w:numPr>
      </w:pPr>
      <w:r>
        <w:rPr>
          <w:rFonts w:hint="eastAsia"/>
        </w:rPr>
        <w:t>请求消息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77421" w:rsidTr="00E7742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 xml:space="preserve"> operation_request</w:t>
            </w:r>
            <w:r>
              <w:rPr>
                <w:color w:val="0000FF"/>
                <w:kern w:val="0"/>
                <w:highlight w:val="white"/>
              </w:rPr>
              <w:t>&gt;&lt;!--</w:t>
            </w:r>
            <w:r>
              <w:rPr>
                <w:rFonts w:hint="eastAsia"/>
                <w:color w:val="808080"/>
                <w:kern w:val="0"/>
                <w:highlight w:val="white"/>
              </w:rPr>
              <w:t>服务请求类型标识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 xml:space="preserve"> msgheader</w:t>
            </w:r>
            <w:r>
              <w:rPr>
                <w:color w:val="FF0000"/>
                <w:kern w:val="0"/>
                <w:highlight w:val="white"/>
              </w:rPr>
              <w:t xml:space="preserve"> version</w:t>
            </w:r>
            <w:r>
              <w:rPr>
                <w:color w:val="0000FF"/>
                <w:kern w:val="0"/>
                <w:highlight w:val="white"/>
              </w:rPr>
              <w:t>="</w:t>
            </w:r>
            <w:r>
              <w:rPr>
                <w:color w:val="000000"/>
                <w:kern w:val="0"/>
                <w:highlight w:val="white"/>
              </w:rPr>
              <w:t>1.0</w:t>
            </w:r>
            <w:r>
              <w:rPr>
                <w:color w:val="0000FF"/>
                <w:kern w:val="0"/>
                <w:highlight w:val="white"/>
              </w:rPr>
              <w:t>"&gt;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bookmarkStart w:id="14" w:name="OLE_LINK107"/>
            <w:bookmarkStart w:id="15" w:name="OLE_LINK108"/>
            <w:bookmarkStart w:id="16" w:name="OLE_LINK109"/>
            <w:r>
              <w:rPr>
                <w:color w:val="800000"/>
                <w:kern w:val="0"/>
                <w:highlight w:val="white"/>
              </w:rPr>
              <w:t>req_token</w:t>
            </w:r>
            <w:bookmarkEnd w:id="14"/>
            <w:bookmarkEnd w:id="15"/>
            <w:bookmarkEnd w:id="16"/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req_token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授权码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>req_time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req_time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bookmarkStart w:id="17" w:name="OLE_LINK17"/>
            <w:bookmarkStart w:id="18" w:name="OLE_LINK18"/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&lt;!--</w:t>
            </w:r>
            <w:r>
              <w:rPr>
                <w:rFonts w:hint="eastAsia"/>
                <w:color w:val="808080"/>
                <w:kern w:val="0"/>
                <w:highlight w:val="white"/>
              </w:rPr>
              <w:t>请求时间</w:t>
            </w:r>
            <w:r>
              <w:rPr>
                <w:color w:val="0000FF"/>
                <w:kern w:val="0"/>
                <w:highlight w:val="white"/>
              </w:rPr>
              <w:t>--&gt;</w:t>
            </w:r>
            <w:bookmarkEnd w:id="17"/>
            <w:bookmarkEnd w:id="18"/>
          </w:p>
          <w:p w:rsidR="00E77421" w:rsidRDefault="00E7742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au</w:t>
            </w:r>
            <w:r w:rsidR="00EF6B65">
              <w:rPr>
                <w:color w:val="800000"/>
                <w:kern w:val="0"/>
                <w:highlight w:val="white"/>
              </w:rPr>
              <w:t>_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token</w:t>
            </w:r>
            <w:r w:rsidR="00EF6B65">
              <w:rPr>
                <w:color w:val="8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20110601140000123</w:t>
            </w:r>
            <w:r>
              <w:rPr>
                <w:color w:val="0000FF"/>
                <w:kern w:val="0"/>
                <w:highlight w:val="white"/>
              </w:rPr>
              <w:t>&lt;/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au</w:t>
            </w:r>
            <w:r w:rsidR="001E74D1">
              <w:rPr>
                <w:color w:val="800000"/>
                <w:kern w:val="0"/>
                <w:highlight w:val="white"/>
              </w:rPr>
              <w:t>_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token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 w:rsidR="001E74D1">
              <w:rPr>
                <w:rFonts w:hint="eastAsia"/>
                <w:color w:val="808080"/>
                <w:kern w:val="0"/>
                <w:highlight w:val="white"/>
              </w:rPr>
              <w:t>动态码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bookmarkStart w:id="19" w:name="OLE_LINK91"/>
            <w:bookmarkStart w:id="20" w:name="OLE_LINK92"/>
            <w:r w:rsidR="00037800"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  <w:bookmarkEnd w:id="19"/>
            <w:bookmarkEnd w:id="20"/>
            <w:r>
              <w:rPr>
                <w:color w:val="0000FF"/>
                <w:kern w:val="0"/>
                <w:highlight w:val="white"/>
              </w:rPr>
              <w:t xml:space="preserve"> &gt;</w:t>
            </w:r>
            <w:r w:rsidR="00037800">
              <w:rPr>
                <w:rFonts w:hint="eastAsia"/>
                <w:color w:val="0000FF"/>
                <w:kern w:val="0"/>
              </w:rPr>
              <w:t>1.0</w:t>
            </w:r>
            <w:r w:rsidR="00037800">
              <w:rPr>
                <w:color w:val="0000FF"/>
                <w:kern w:val="0"/>
                <w:highlight w:val="white"/>
              </w:rPr>
              <w:t>&lt;/</w:t>
            </w:r>
            <w:r w:rsidR="00037800"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 w:rsidR="00E33F13">
              <w:rPr>
                <w:rFonts w:hint="eastAsia"/>
                <w:color w:val="0000FF"/>
                <w:kern w:val="0"/>
                <w:highlight w:val="white"/>
              </w:rPr>
              <w:t>APP</w:t>
            </w:r>
            <w:r w:rsidR="00E33F13">
              <w:rPr>
                <w:rFonts w:hint="eastAsia"/>
                <w:color w:val="0000FF"/>
                <w:kern w:val="0"/>
                <w:highlight w:val="white"/>
              </w:rPr>
              <w:t>当前</w:t>
            </w:r>
            <w:r w:rsidR="00037800">
              <w:rPr>
                <w:rFonts w:hint="eastAsia"/>
                <w:color w:val="808080"/>
                <w:kern w:val="0"/>
                <w:highlight w:val="white"/>
              </w:rPr>
              <w:t>版本号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9C2F62" w:rsidRDefault="00037800" w:rsidP="009C2F62">
            <w:pPr>
              <w:ind w:firstLineChars="750" w:firstLine="1575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del w:id="21" w:author="Comparison" w:date="2013-09-26T09:29:00Z">
              <w:r w:rsidR="00B847D7"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</w:t>
            </w:r>
            <w:r w:rsidR="009C2F62">
              <w:rPr>
                <w:rFonts w:hint="eastAsia"/>
                <w:color w:val="800000"/>
                <w:kern w:val="0"/>
                <w:highlight w:val="white"/>
              </w:rPr>
              <w:t>appenv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rFonts w:hint="eastAsia"/>
                <w:color w:val="0000FF"/>
                <w:kern w:val="0"/>
                <w:highlight w:val="white"/>
              </w:rPr>
              <w:t>0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>0</w:t>
            </w:r>
            <w:r>
              <w:rPr>
                <w:rFonts w:hint="eastAsia"/>
                <w:color w:val="0000FF"/>
                <w:kern w:val="0"/>
                <w:highlight w:val="white"/>
              </w:rPr>
              <w:t>/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>0</w:t>
            </w:r>
            <w:r>
              <w:rPr>
                <w:rFonts w:hint="eastAsia"/>
                <w:color w:val="0000FF"/>
                <w:kern w:val="0"/>
                <w:highlight w:val="white"/>
              </w:rPr>
              <w:t>1</w:t>
            </w:r>
            <w:r>
              <w:rPr>
                <w:color w:val="0000FF"/>
                <w:kern w:val="0"/>
                <w:highlight w:val="white"/>
              </w:rPr>
              <w:t>&lt;/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  <w:r w:rsidR="009C2F62">
              <w:rPr>
                <w:rFonts w:hint="eastAsia"/>
                <w:color w:val="800000"/>
                <w:kern w:val="0"/>
                <w:highlight w:val="white"/>
              </w:rPr>
              <w:t>req_appenv</w:t>
            </w:r>
            <w:r>
              <w:rPr>
                <w:color w:val="0000FF"/>
                <w:kern w:val="0"/>
                <w:highlight w:val="white"/>
              </w:rPr>
              <w:t xml:space="preserve"> &gt;</w:t>
            </w:r>
            <w:r w:rsidR="00941666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 w:rsidR="009C2F62">
              <w:rPr>
                <w:rFonts w:hint="eastAsia"/>
                <w:color w:val="0000FF"/>
                <w:kern w:val="0"/>
                <w:highlight w:val="white"/>
              </w:rPr>
              <w:t>app</w:t>
            </w:r>
            <w:r w:rsidR="009C2F62">
              <w:rPr>
                <w:rFonts w:hint="eastAsia"/>
                <w:color w:val="0000FF"/>
                <w:kern w:val="0"/>
                <w:highlight w:val="white"/>
              </w:rPr>
              <w:t>环境</w:t>
            </w:r>
            <w:r>
              <w:rPr>
                <w:color w:val="0000FF"/>
                <w:kern w:val="0"/>
                <w:highlight w:val="white"/>
              </w:rPr>
              <w:t>--&gt;</w:t>
            </w:r>
            <w:r w:rsidR="009C2F62" w:rsidRPr="009C2F62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6E3271" w:rsidRDefault="006E327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del w:id="22" w:author="Comparison" w:date="2013-09-26T09:29:00Z"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rFonts w:hint="eastAsia"/>
                <w:color w:val="0000FF"/>
                <w:kern w:val="0"/>
                <w:highlight w:val="white"/>
              </w:rPr>
              <w:t>00/01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>
              <w:rPr>
                <w:color w:val="0000FF"/>
                <w:kern w:val="0"/>
                <w:highlight w:val="white"/>
              </w:rPr>
              <w:t xml:space="preserve"> &gt;</w:t>
            </w:r>
            <w:r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0000FF"/>
                <w:kern w:val="0"/>
                <w:highlight w:val="white"/>
              </w:rPr>
              <w:t>引用银联环境标识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channelinfo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  <w:r>
              <w:rPr>
                <w:color w:val="0000FF"/>
                <w:kern w:val="0"/>
                <w:highlight w:val="white"/>
              </w:rPr>
              <w:t>&gt;5&lt;/</w:t>
            </w: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  <w:r>
              <w:rPr>
                <w:color w:val="0000FF"/>
                <w:kern w:val="0"/>
                <w:highlight w:val="white"/>
              </w:rPr>
              <w:t>&gt;</w:t>
            </w:r>
            <w:r w:rsidR="00E851E3">
              <w:rPr>
                <w:rFonts w:hint="eastAsia"/>
                <w:color w:val="0000FF"/>
                <w:kern w:val="0"/>
                <w:highlight w:val="white"/>
              </w:rPr>
              <w:t xml:space="preserve">    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操作员</w:t>
            </w:r>
            <w:r>
              <w:rPr>
                <w:color w:val="808080"/>
                <w:kern w:val="0"/>
                <w:highlight w:val="white"/>
              </w:rPr>
              <w:t>id</w:t>
            </w:r>
            <w:r>
              <w:rPr>
                <w:color w:val="0000FF"/>
                <w:kern w:val="0"/>
                <w:highlight w:val="white"/>
              </w:rPr>
              <w:t>--&gt;</w:t>
            </w:r>
            <w:r w:rsidR="006E3271"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kern w:val="0"/>
              </w:rPr>
              <w:t>Api</w:t>
            </w:r>
            <w:r>
              <w:rPr>
                <w:szCs w:val="21"/>
              </w:rPr>
              <w:t>GetPhoneCode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>
              <w:rPr>
                <w:rFonts w:hint="eastAsia"/>
                <w:color w:val="0000FF"/>
                <w:kern w:val="0"/>
              </w:rPr>
              <w:t>引用</w:t>
            </w:r>
            <w:r>
              <w:rPr>
                <w:rFonts w:hint="eastAsia"/>
                <w:szCs w:val="21"/>
              </w:rPr>
              <w:t>接口名</w:t>
            </w:r>
            <w:r>
              <w:rPr>
                <w:color w:val="0000FF"/>
                <w:kern w:val="0"/>
                <w:highlight w:val="white"/>
              </w:rPr>
              <w:t xml:space="preserve"> --&gt;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firstLineChars="800" w:firstLine="168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api_name_func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szCs w:val="21"/>
              </w:rPr>
              <w:t>sendNoteCode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api_name_func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接口动作</w:t>
            </w:r>
            <w:r>
              <w:rPr>
                <w:color w:val="0000FF"/>
                <w:kern w:val="0"/>
                <w:highlight w:val="white"/>
              </w:rPr>
              <w:t xml:space="preserve"> 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channelinfo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 xml:space="preserve"> msgheader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 w:rsidP="00C932CF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>msgbody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&lt;!--</w:t>
            </w:r>
            <w:bookmarkStart w:id="23" w:name="OLE_LINK21"/>
            <w:bookmarkStart w:id="24" w:name="OLE_LINK22"/>
            <w:r>
              <w:rPr>
                <w:rFonts w:hint="eastAsia"/>
                <w:color w:val="808080"/>
                <w:kern w:val="0"/>
                <w:highlight w:val="white"/>
              </w:rPr>
              <w:t>请求服务类型信息体</w:t>
            </w:r>
            <w:bookmarkEnd w:id="23"/>
            <w:bookmarkEnd w:id="24"/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msgbody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ind w:leftChars="400" w:left="840"/>
            </w:pPr>
            <w:r>
              <w:rPr>
                <w:color w:val="0000FF"/>
                <w:kern w:val="0"/>
                <w:highlight w:val="white"/>
              </w:rPr>
              <w:lastRenderedPageBreak/>
              <w:t>&lt;/</w:t>
            </w:r>
            <w:r>
              <w:rPr>
                <w:color w:val="800000"/>
                <w:kern w:val="0"/>
                <w:highlight w:val="white"/>
              </w:rPr>
              <w:t>operation _request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</w:tc>
      </w:tr>
    </w:tbl>
    <w:p w:rsidR="00E77421" w:rsidRDefault="00E77421" w:rsidP="00E77421"/>
    <w:p w:rsidR="001514C9" w:rsidRDefault="001514C9" w:rsidP="001514C9"/>
    <w:p w:rsidR="001514C9" w:rsidRDefault="001514C9" w:rsidP="001514C9">
      <w:pPr>
        <w:numPr>
          <w:ilvl w:val="0"/>
          <w:numId w:val="29"/>
        </w:numPr>
      </w:pPr>
      <w:r>
        <w:rPr>
          <w:rFonts w:hint="eastAsia"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514C9" w:rsidTr="001514C9">
        <w:trPr>
          <w:del w:id="25" w:author="Comparison" w:date="2013-09-26T09:29:00Z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26" w:author="Comparison" w:date="2013-09-26T09:29:00Z"/>
                <w:color w:val="000000"/>
                <w:kern w:val="0"/>
                <w:highlight w:val="white"/>
              </w:rPr>
            </w:pPr>
            <w:bookmarkStart w:id="27" w:name="_Hlk318552877"/>
            <w:del w:id="28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operation_response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29" w:author="Comparison" w:date="2013-09-26T09:29:00Z"/>
                <w:color w:val="000000"/>
                <w:kern w:val="0"/>
                <w:highlight w:val="white"/>
              </w:rPr>
            </w:pPr>
            <w:del w:id="30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msgheader</w:delText>
              </w:r>
              <w:r>
                <w:rPr>
                  <w:color w:val="FF0000"/>
                  <w:kern w:val="0"/>
                  <w:highlight w:val="white"/>
                </w:rPr>
                <w:delText xml:space="preserve"> version</w:delText>
              </w:r>
              <w:r>
                <w:rPr>
                  <w:color w:val="0000FF"/>
                  <w:kern w:val="0"/>
                  <w:highlight w:val="white"/>
                </w:rPr>
                <w:delText>="</w:delText>
              </w:r>
              <w:r>
                <w:rPr>
                  <w:color w:val="000000"/>
                  <w:kern w:val="0"/>
                  <w:highlight w:val="white"/>
                </w:rPr>
                <w:delText>1.0</w:delText>
              </w:r>
              <w:r>
                <w:rPr>
                  <w:color w:val="0000FF"/>
                  <w:kern w:val="0"/>
                  <w:highlight w:val="white"/>
                </w:rPr>
                <w:delText>"&gt;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31" w:author="Comparison" w:date="2013-09-26T09:29:00Z"/>
                <w:color w:val="0000FF"/>
                <w:kern w:val="0"/>
                <w:highlight w:val="white"/>
              </w:rPr>
            </w:pPr>
            <w:del w:id="32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au_token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au_token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动态码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33" w:author="Comparison" w:date="2013-09-26T09:29:00Z"/>
                <w:color w:val="0000FF"/>
                <w:kern w:val="0"/>
                <w:highlight w:val="white"/>
              </w:rPr>
            </w:pPr>
            <w:del w:id="34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  <w:r>
                <w:rPr>
                  <w:color w:val="800000"/>
                  <w:kern w:val="0"/>
                  <w:highlight w:val="white"/>
                </w:rPr>
                <w:delText>req_token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req_token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授权码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 w:rsidP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del w:id="35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 w:rsidR="00A25A5E">
              <w:rPr>
                <w:color w:val="0000FF"/>
                <w:kern w:val="0"/>
                <w:highlight w:val="white"/>
              </w:rPr>
              <w:t xml:space="preserve"> </w:t>
            </w:r>
            <w:del w:id="36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del w:id="37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</w:del>
            <w:r w:rsidR="001027E4">
              <w:rPr>
                <w:rFonts w:hint="eastAsia"/>
                <w:color w:val="808080"/>
                <w:kern w:val="0"/>
                <w:highlight w:val="white"/>
              </w:rPr>
              <w:t>银联环境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0</w:t>
            </w:r>
            <w:r w:rsidR="009B072E">
              <w:rPr>
                <w:rFonts w:hint="eastAsia"/>
                <w:color w:val="808080"/>
                <w:kern w:val="0"/>
                <w:highlight w:val="white"/>
              </w:rPr>
              <w:t>1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8080"/>
                <w:kern w:val="0"/>
                <w:highlight w:val="white"/>
              </w:rPr>
              <w:t>测试环境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0</w:t>
            </w:r>
            <w:r w:rsidR="009B072E">
              <w:rPr>
                <w:rFonts w:hint="eastAsia"/>
                <w:color w:val="808080"/>
                <w:kern w:val="0"/>
                <w:highlight w:val="white"/>
              </w:rPr>
              <w:t>0</w:t>
            </w:r>
            <w:bookmarkStart w:id="38" w:name="_GoBack"/>
            <w:bookmarkEnd w:id="38"/>
            <w:r>
              <w:rPr>
                <w:rFonts w:hint="eastAsia"/>
                <w:color w:val="808080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8080"/>
                <w:kern w:val="0"/>
                <w:highlight w:val="white"/>
              </w:rPr>
              <w:t>正式环境</w:t>
            </w:r>
            <w:del w:id="39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40" w:author="Comparison" w:date="2013-09-26T09:29:00Z"/>
                <w:color w:val="0000FF"/>
                <w:kern w:val="0"/>
                <w:highlight w:val="white"/>
              </w:rPr>
            </w:pPr>
            <w:del w:id="41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retinfo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应答信息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600" w:firstLine="1260"/>
              <w:rPr>
                <w:del w:id="42" w:author="Comparison" w:date="2013-09-26T09:29:00Z"/>
                <w:color w:val="000000"/>
                <w:kern w:val="0"/>
                <w:highlight w:val="white"/>
              </w:rPr>
            </w:pPr>
            <w:del w:id="43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rettype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color w:val="000000"/>
                  <w:kern w:val="0"/>
                  <w:highlight w:val="white"/>
                </w:rPr>
                <w:delText>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rettype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相应类型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4" w:author="Comparison" w:date="2013-09-26T09:29:00Z"/>
                <w:color w:val="000000"/>
                <w:kern w:val="0"/>
                <w:highlight w:val="white"/>
              </w:rPr>
            </w:pPr>
            <w:del w:id="45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retcode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color w:val="000000"/>
                  <w:kern w:val="0"/>
                  <w:highlight w:val="white"/>
                </w:rPr>
                <w:delText>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retcode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6" w:author="Comparison" w:date="2013-09-26T09:29:00Z"/>
                <w:color w:val="000000"/>
                <w:kern w:val="0"/>
                <w:highlight w:val="white"/>
              </w:rPr>
            </w:pPr>
            <w:del w:id="47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retmsg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rFonts w:hint="eastAsia"/>
                  <w:color w:val="000000"/>
                  <w:kern w:val="0"/>
                  <w:highlight w:val="white"/>
                </w:rPr>
                <w:delText>成功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retmsg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应答描述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8" w:author="Comparison" w:date="2013-09-26T09:29:00Z"/>
                <w:color w:val="0000FF"/>
                <w:kern w:val="0"/>
                <w:highlight w:val="white"/>
              </w:rPr>
            </w:pPr>
            <w:del w:id="49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retinfo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50" w:author="Comparison" w:date="2013-09-26T09:29:00Z"/>
                <w:color w:val="000000"/>
                <w:kern w:val="0"/>
                <w:highlight w:val="white"/>
              </w:rPr>
            </w:pPr>
            <w:del w:id="51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msgheader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52" w:author="Comparison" w:date="2013-09-26T09:29:00Z"/>
                <w:color w:val="0000FF"/>
                <w:kern w:val="0"/>
                <w:highlight w:val="white"/>
              </w:rPr>
            </w:pPr>
            <w:del w:id="53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msgbody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350" w:firstLine="735"/>
              <w:rPr>
                <w:del w:id="54" w:author="Comparison" w:date="2013-09-26T09:29:00Z"/>
                <w:color w:val="000000"/>
                <w:kern w:val="0"/>
                <w:highlight w:val="white"/>
              </w:rPr>
            </w:pPr>
            <w:del w:id="55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&lt;!--</w:delText>
              </w:r>
              <w:r>
                <w:rPr>
                  <w:rFonts w:hint="eastAsia"/>
                  <w:color w:val="0000FF"/>
                  <w:kern w:val="0"/>
                  <w:highlight w:val="white"/>
                </w:rPr>
                <w:delText>响应消息报文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56" w:author="Comparison" w:date="2013-09-26T09:29:00Z"/>
                <w:color w:val="000000"/>
                <w:kern w:val="0"/>
                <w:highlight w:val="white"/>
              </w:rPr>
            </w:pPr>
            <w:del w:id="57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msgbody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widowControl/>
              <w:jc w:val="left"/>
              <w:rPr>
                <w:del w:id="58" w:author="Comparison" w:date="2013-09-26T09:29:00Z"/>
              </w:rPr>
            </w:pPr>
            <w:del w:id="59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operation_response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</w:tc>
      </w:tr>
      <w:bookmarkEnd w:id="27"/>
    </w:tbl>
    <w:p w:rsidR="001514C9" w:rsidRDefault="001514C9" w:rsidP="001514C9"/>
    <w:p w:rsidR="00E77421" w:rsidRDefault="00E77421" w:rsidP="00E77421"/>
    <w:p w:rsidR="00E77421" w:rsidRDefault="00E77421" w:rsidP="00E77421">
      <w:pPr>
        <w:rPr>
          <w:kern w:val="0"/>
          <w:szCs w:val="21"/>
        </w:rPr>
      </w:pPr>
      <w:r>
        <w:t>5</w:t>
      </w:r>
      <w:r>
        <w:rPr>
          <w:rFonts w:hint="eastAsia"/>
        </w:rPr>
        <w:t>、</w:t>
      </w:r>
      <w:r w:rsidR="00B459D5">
        <w:rPr>
          <w:rFonts w:hint="eastAsia"/>
          <w:kern w:val="0"/>
          <w:szCs w:val="21"/>
        </w:rPr>
        <w:t>对报文中涉及的密码节点值如没指定加密方式，默认</w:t>
      </w:r>
      <w:r w:rsidR="00B459D5">
        <w:rPr>
          <w:rFonts w:hint="eastAsia"/>
          <w:kern w:val="0"/>
          <w:szCs w:val="21"/>
        </w:rPr>
        <w:t>AES</w:t>
      </w:r>
      <w:r>
        <w:rPr>
          <w:rFonts w:hint="eastAsia"/>
          <w:kern w:val="0"/>
          <w:szCs w:val="21"/>
        </w:rPr>
        <w:t>进行加密，指定加密方式的，以协议指定为准。实际使用时，外围渠道平台需要与能力开放平台约定</w:t>
      </w:r>
      <w:r w:rsidR="00B459D5">
        <w:rPr>
          <w:rFonts w:hint="eastAsia"/>
          <w:kern w:val="0"/>
          <w:szCs w:val="21"/>
        </w:rPr>
        <w:t>数组形式的</w:t>
      </w:r>
      <w:r>
        <w:rPr>
          <w:rFonts w:hint="eastAsia"/>
          <w:kern w:val="0"/>
          <w:szCs w:val="21"/>
        </w:rPr>
        <w:t>明文密钥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双方通信过程中使用约定的密钥进行加解密。</w:t>
      </w:r>
    </w:p>
    <w:p w:rsidR="00E77421" w:rsidRDefault="00E77421" w:rsidP="00E77421"/>
    <w:p w:rsidR="00E77421" w:rsidRDefault="00E77421" w:rsidP="00B459D5">
      <w:r>
        <w:t>6</w:t>
      </w:r>
      <w:r>
        <w:rPr>
          <w:rFonts w:hint="eastAsia"/>
        </w:rPr>
        <w:t>、</w:t>
      </w:r>
      <w:r w:rsidR="00B459D5">
        <w:rPr>
          <w:rFonts w:hint="eastAsia"/>
        </w:rPr>
        <w:t>AES</w:t>
      </w:r>
      <w:r>
        <w:rPr>
          <w:rFonts w:hint="eastAsia"/>
        </w:rPr>
        <w:t>密钥采用</w:t>
      </w:r>
      <w:r w:rsidR="00B459D5">
        <w:t xml:space="preserve"> </w:t>
      </w:r>
      <w:r w:rsidR="00B459D5">
        <w:rPr>
          <w:rFonts w:hint="eastAsia"/>
        </w:rPr>
        <w:t>数组形式的</w:t>
      </w:r>
      <w:r>
        <w:rPr>
          <w:rFonts w:hint="eastAsia"/>
        </w:rPr>
        <w:t>密钥</w:t>
      </w:r>
      <w:r w:rsidR="00B459D5">
        <w:rPr>
          <w:rFonts w:hint="eastAsia"/>
        </w:rPr>
        <w:t>方式</w:t>
      </w:r>
    </w:p>
    <w:p w:rsidR="00B72697" w:rsidRPr="004A090E" w:rsidRDefault="00B72697" w:rsidP="00B459D5">
      <w:r>
        <w:rPr>
          <w:rFonts w:hint="eastAsia"/>
        </w:rPr>
        <w:t xml:space="preserve">  </w:t>
      </w:r>
      <w:r w:rsidRPr="004A090E">
        <w:rPr>
          <w:rFonts w:hint="eastAsia"/>
        </w:rPr>
        <w:t xml:space="preserve"> </w:t>
      </w:r>
      <w:r w:rsidRPr="004A090E">
        <w:rPr>
          <w:kern w:val="0"/>
          <w:szCs w:val="21"/>
        </w:rPr>
        <w:t>req_</w:t>
      </w:r>
      <w:proofErr w:type="gramStart"/>
      <w:r w:rsidRPr="004A090E">
        <w:rPr>
          <w:kern w:val="0"/>
          <w:szCs w:val="21"/>
        </w:rPr>
        <w:t>key</w:t>
      </w:r>
      <w:r w:rsidR="004A090E" w:rsidRPr="004A090E">
        <w:rPr>
          <w:rFonts w:hint="eastAsia"/>
          <w:kern w:val="0"/>
          <w:szCs w:val="21"/>
        </w:rPr>
        <w:t xml:space="preserve">  </w:t>
      </w:r>
      <w:r w:rsidRPr="004A090E">
        <w:rPr>
          <w:rFonts w:hint="eastAsia"/>
          <w:kern w:val="0"/>
          <w:szCs w:val="21"/>
        </w:rPr>
        <w:t>=</w:t>
      </w:r>
      <w:proofErr w:type="gramEnd"/>
      <w:r w:rsidRPr="004A090E">
        <w:rPr>
          <w:rFonts w:hint="eastAsia"/>
          <w:kern w:val="0"/>
          <w:szCs w:val="21"/>
        </w:rPr>
        <w:t xml:space="preserve"> </w:t>
      </w:r>
    </w:p>
    <w:p w:rsidR="00215206" w:rsidRDefault="00B459D5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="00215206"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  <w:u w:val="single"/>
        </w:rPr>
        <w:t>[r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wgDiqM32v5 @ 9 </w:t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CR !]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 xml:space="preserve">114, 119,103, </w:t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68 ,105,113,77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, 51,50,118,53,64, 57,67,82,33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TbCY 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$QGms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% pZ6 &amp; cr]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84,98,67,89,36,81,71,109,115,37,112,90,54,38,99,114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ew8N7PjWuk @ 1 !D3V]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101,119,56,78,55,80,106,87,117,107,64,49,33,68,51,86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9 m7JWaPH * pnI8Bj 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57,109,55,74,87,97,80,72,42,112,110,73,56,66,106,36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% RCFsWcB2dAzGUHy]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37,82,67,70,115,87,99,66,50,100,65,122,71,85,72,121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Hsd84wPz5eqpg @ Xj]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72,115,100,56,52,119,80,122,53,101,113,112,103,64,88,106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Db !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$5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hAS0N39ZUIP]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68,98,33,36,53,104,65,83,48,78,51,57,90,85,73,80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w38AE5Y * dNkUOiW !]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lastRenderedPageBreak/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119,51,56,65,69,53,89,42,100,78,107,85,79,105,87,33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JcpWFEy1L5eI4O &amp; g]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74,99,112,87,70,69,121,49,76,53,101,73,52,79,38,103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C9ijnHuLDed !37 &amp; V]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67,57,105,106,110,72,117,76,68,101,100,33,51,55,38,86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)</w:t>
      </w:r>
    </w:p>
    <w:p w:rsidR="00B459D5" w:rsidRDefault="00215206" w:rsidP="00215206"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</w:t>
      </w:r>
    </w:p>
    <w:p w:rsidR="00E77421" w:rsidRDefault="00E77421" w:rsidP="00E77421">
      <w:r>
        <w:t>7</w:t>
      </w:r>
      <w:r>
        <w:rPr>
          <w:rFonts w:hint="eastAsia"/>
        </w:rPr>
        <w:t>、协议中具体元素时间格式默认和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中的时间格式保存一致：</w:t>
      </w:r>
      <w:r>
        <w:t>YYYYMMDDHH24MISS</w:t>
      </w:r>
      <w:r>
        <w:rPr>
          <w:rFonts w:hint="eastAsia"/>
        </w:rPr>
        <w:t>。</w:t>
      </w:r>
    </w:p>
    <w:p w:rsidR="00E77421" w:rsidRDefault="00E77421" w:rsidP="00E77421">
      <w:r>
        <w:t>8</w:t>
      </w:r>
      <w:r w:rsidR="00436AFB">
        <w:rPr>
          <w:rFonts w:hint="eastAsia"/>
        </w:rPr>
        <w:t>、协议中具体元素金额单位没有特殊说明情况下一律为元</w:t>
      </w:r>
    </w:p>
    <w:p w:rsidR="00E77421" w:rsidRDefault="00E77421" w:rsidP="00E77421">
      <w:r>
        <w:t>9</w:t>
      </w:r>
      <w:r>
        <w:rPr>
          <w:rFonts w:hint="eastAsia"/>
        </w:rPr>
        <w:t>、</w:t>
      </w:r>
      <w:r>
        <w:t>mac</w:t>
      </w:r>
      <w:r>
        <w:rPr>
          <w:rFonts w:hint="eastAsia"/>
        </w:rPr>
        <w:t>计算：</w:t>
      </w:r>
    </w:p>
    <w:p w:rsidR="00E77421" w:rsidRDefault="00E77421" w:rsidP="00E77421">
      <w:r>
        <w:tab/>
      </w:r>
      <w:r>
        <w:rPr>
          <w:rFonts w:hint="eastAsia"/>
        </w:rPr>
        <w:t>交易报文</w:t>
      </w:r>
      <w:r>
        <w:t>mac</w:t>
      </w:r>
      <w:r>
        <w:rPr>
          <w:rFonts w:hint="eastAsia"/>
        </w:rPr>
        <w:t>计算所需</w:t>
      </w:r>
      <w:r>
        <w:t>MAB</w:t>
      </w:r>
      <w:r>
        <w:rPr>
          <w:rFonts w:hint="eastAsia"/>
        </w:rPr>
        <w:t>组成包含包头字段和包体字段，包头字段</w:t>
      </w:r>
      <w:r>
        <w:t>MAB</w:t>
      </w:r>
      <w:r>
        <w:rPr>
          <w:rFonts w:hint="eastAsia"/>
        </w:rPr>
        <w:t>是必选部分，包体部分</w:t>
      </w:r>
      <w:r>
        <w:t>MAB</w:t>
      </w:r>
      <w:r>
        <w:rPr>
          <w:rFonts w:hint="eastAsia"/>
        </w:rPr>
        <w:t>是可选，根据接口具体定义组合。</w:t>
      </w:r>
    </w:p>
    <w:p w:rsidR="00E77421" w:rsidRDefault="00E77421" w:rsidP="00E77421">
      <w:r>
        <w:tab/>
      </w:r>
      <w:r>
        <w:rPr>
          <w:rFonts w:hint="eastAsia"/>
        </w:rPr>
        <w:t>包头计算字段</w:t>
      </w:r>
    </w:p>
    <w:p w:rsidR="00E77421" w:rsidRDefault="00E77421" w:rsidP="00E77421">
      <w:r>
        <w:rPr>
          <w:rFonts w:hint="eastAsia"/>
        </w:rPr>
        <w:t>请求：</w:t>
      </w:r>
    </w:p>
    <w:tbl>
      <w:tblPr>
        <w:tblW w:w="8613" w:type="dxa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270"/>
      </w:tblGrid>
      <w:tr w:rsidR="00E77421" w:rsidTr="00844B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字段名</w:t>
            </w:r>
          </w:p>
        </w:tc>
        <w:tc>
          <w:tcPr>
            <w:tcW w:w="52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说明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9C2F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</w:rPr>
              <w:t>req_</w:t>
            </w:r>
            <w:r>
              <w:rPr>
                <w:rFonts w:hint="eastAsia"/>
                <w:color w:val="800000"/>
                <w:kern w:val="0"/>
                <w:szCs w:val="21"/>
              </w:rPr>
              <w:t>appenv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C2F62" w:rsidRPr="009C2F62" w:rsidRDefault="009C2F62" w:rsidP="009C2F62">
            <w:pPr>
              <w:rPr>
                <w:rFonts w:ascii="宋体" w:hAnsi="宋体" w:cs="宋体"/>
                <w:kern w:val="0"/>
                <w:szCs w:val="21"/>
              </w:rPr>
            </w:pPr>
            <w:r w:rsidRPr="009C2F62">
              <w:rPr>
                <w:rFonts w:ascii="宋体" w:hAnsi="宋体" w:cs="宋体"/>
                <w:kern w:val="0"/>
                <w:szCs w:val="21"/>
              </w:rPr>
              <w:t>1:安卓_phone 2:安卓_pad 3:iphone  4:ipad </w:t>
            </w:r>
          </w:p>
          <w:p w:rsidR="00E77421" w:rsidRPr="009C2F62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req_token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授权码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req_time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请求时间</w:t>
            </w:r>
          </w:p>
        </w:tc>
      </w:tr>
      <w:tr w:rsidR="00844B9B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au</w:t>
            </w:r>
            <w:r>
              <w:rPr>
                <w:color w:val="800000"/>
                <w:kern w:val="0"/>
                <w:highlight w:val="white"/>
              </w:rPr>
              <w:t>_</w:t>
            </w:r>
            <w:r>
              <w:rPr>
                <w:rFonts w:hint="eastAsia"/>
                <w:color w:val="800000"/>
                <w:kern w:val="0"/>
                <w:highlight w:val="white"/>
              </w:rPr>
              <w:t>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动态码</w:t>
            </w:r>
          </w:p>
        </w:tc>
      </w:tr>
      <w:tr w:rsidR="002B31E6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版本号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color w:val="800000"/>
                <w:kern w:val="0"/>
                <w:szCs w:val="21"/>
                <w:highlight w:val="white"/>
              </w:rPr>
            </w:pPr>
            <w:bookmarkStart w:id="60" w:name="OLE_LINK110"/>
            <w:bookmarkStart w:id="61" w:name="OLE_LINK125"/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bookmarkEnd w:id="60"/>
            <w:bookmarkEnd w:id="61"/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银联控件环境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操作员编号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接口名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接口动作</w:t>
            </w:r>
          </w:p>
        </w:tc>
      </w:tr>
    </w:tbl>
    <w:p w:rsidR="00E77421" w:rsidRDefault="00E77421" w:rsidP="00E77421">
      <w:pPr>
        <w:ind w:firstLine="420"/>
      </w:pPr>
      <w:r>
        <w:rPr>
          <w:rFonts w:hint="eastAsia"/>
        </w:rPr>
        <w:t>返回：</w:t>
      </w:r>
    </w:p>
    <w:tbl>
      <w:tblPr>
        <w:tblW w:w="8613" w:type="dxa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270"/>
      </w:tblGrid>
      <w:tr w:rsidR="00E77421" w:rsidTr="001027E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字段名</w:t>
            </w:r>
          </w:p>
        </w:tc>
        <w:tc>
          <w:tcPr>
            <w:tcW w:w="52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说明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1027E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</w:rPr>
              <w:t>au_token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1027E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返回动态码</w:t>
            </w:r>
          </w:p>
        </w:tc>
      </w:tr>
      <w:tr w:rsidR="001027E4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req_token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返回授权码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req_</w:t>
            </w:r>
            <w:r>
              <w:rPr>
                <w:color w:val="800000"/>
                <w:kern w:val="0"/>
                <w:highlight w:val="white"/>
              </w:rPr>
              <w:t>b</w:t>
            </w:r>
            <w:r>
              <w:rPr>
                <w:rFonts w:hint="eastAsia"/>
                <w:color w:val="800000"/>
                <w:kern w:val="0"/>
                <w:highlight w:val="white"/>
              </w:rPr>
              <w:t>k</w:t>
            </w:r>
            <w:r w:rsidR="00B847D7">
              <w:rPr>
                <w:rFonts w:hint="eastAsia"/>
                <w:color w:val="800000"/>
                <w:kern w:val="0"/>
                <w:highlight w:val="white"/>
              </w:rPr>
              <w:t>env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返回银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联环境</w:t>
            </w:r>
            <w:proofErr w:type="gramEnd"/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rettype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返回类型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retcode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返回码</w:t>
            </w:r>
          </w:p>
        </w:tc>
      </w:tr>
    </w:tbl>
    <w:p w:rsidR="00E77421" w:rsidRDefault="00E77421" w:rsidP="00E77421"/>
    <w:p w:rsidR="00E77421" w:rsidRDefault="00B72697" w:rsidP="004A090E"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授权码格式：</w:t>
      </w:r>
    </w:p>
    <w:p w:rsidR="004A090E" w:rsidRDefault="004A090E" w:rsidP="004A090E">
      <w:pPr>
        <w:pStyle w:val="17"/>
        <w:ind w:left="780" w:firstLineChars="0" w:firstLine="0"/>
      </w:pPr>
      <w:r>
        <w:rPr>
          <w:rFonts w:hint="eastAsia"/>
        </w:rPr>
        <w:t>授权码为固定授权码</w:t>
      </w:r>
      <w:r>
        <w:rPr>
          <w:rFonts w:hint="eastAsia"/>
        </w:rPr>
        <w:t>,</w:t>
      </w:r>
      <w:r>
        <w:rPr>
          <w:rFonts w:hint="eastAsia"/>
        </w:rPr>
        <w:t>授权码是通过密钥数组</w:t>
      </w:r>
      <w:r>
        <w:rPr>
          <w:rFonts w:hint="eastAsia"/>
        </w:rPr>
        <w:t>+AES</w:t>
      </w:r>
      <w:r>
        <w:rPr>
          <w:rFonts w:hint="eastAsia"/>
        </w:rPr>
        <w:t>加密信息组成。</w:t>
      </w:r>
    </w:p>
    <w:p w:rsidR="00B72697" w:rsidRDefault="00B72697" w:rsidP="00E77421">
      <w:pPr>
        <w:pStyle w:val="17"/>
        <w:rPr>
          <w:color w:val="800000"/>
          <w:kern w:val="0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授权码字段格式按照：</w:t>
      </w:r>
      <w:r>
        <w:rPr>
          <w:color w:val="800000"/>
          <w:kern w:val="0"/>
          <w:szCs w:val="21"/>
        </w:rPr>
        <w:t>req_key</w:t>
      </w:r>
      <w:r>
        <w:rPr>
          <w:rFonts w:hint="eastAsia"/>
          <w:color w:val="800000"/>
          <w:kern w:val="0"/>
          <w:szCs w:val="21"/>
        </w:rPr>
        <w:t>[n]aes{mac</w:t>
      </w:r>
      <w:r>
        <w:rPr>
          <w:rFonts w:hint="eastAsia"/>
          <w:color w:val="800000"/>
          <w:kern w:val="0"/>
          <w:szCs w:val="21"/>
        </w:rPr>
        <w:t>地址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登录时手机时间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登录名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密码</w:t>
      </w:r>
      <w:r>
        <w:rPr>
          <w:rFonts w:hint="eastAsia"/>
          <w:color w:val="800000"/>
          <w:kern w:val="0"/>
          <w:szCs w:val="21"/>
        </w:rPr>
        <w:t>}</w:t>
      </w:r>
      <w:r w:rsidR="004A090E">
        <w:rPr>
          <w:rFonts w:hint="eastAsia"/>
          <w:color w:val="800000"/>
          <w:kern w:val="0"/>
          <w:szCs w:val="21"/>
        </w:rPr>
        <w:t xml:space="preserve">  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color w:val="800000"/>
          <w:kern w:val="0"/>
          <w:szCs w:val="21"/>
        </w:rPr>
        <w:t xml:space="preserve"> </w:t>
      </w:r>
      <w:r w:rsidRPr="004A090E">
        <w:rPr>
          <w:rFonts w:hint="eastAsia"/>
          <w:kern w:val="0"/>
          <w:szCs w:val="21"/>
        </w:rPr>
        <w:t xml:space="preserve">  req_key</w:t>
      </w:r>
      <w:r>
        <w:rPr>
          <w:rFonts w:hint="eastAsia"/>
          <w:kern w:val="0"/>
          <w:szCs w:val="21"/>
        </w:rPr>
        <w:t>具体内容见密钥部分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AES</w:t>
      </w:r>
      <w:r>
        <w:rPr>
          <w:rFonts w:hint="eastAsia"/>
          <w:kern w:val="0"/>
          <w:szCs w:val="21"/>
        </w:rPr>
        <w:t>部分详解</w:t>
      </w:r>
      <w:r>
        <w:rPr>
          <w:rFonts w:hint="eastAsia"/>
          <w:kern w:val="0"/>
          <w:szCs w:val="21"/>
        </w:rPr>
        <w:t>: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MAC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00-00-00-00 (</w:t>
      </w:r>
      <w:r>
        <w:rPr>
          <w:rFonts w:hint="eastAsia"/>
          <w:kern w:val="0"/>
          <w:szCs w:val="21"/>
        </w:rPr>
        <w:t>终端</w:t>
      </w:r>
      <w:r>
        <w:rPr>
          <w:rFonts w:hint="eastAsia"/>
          <w:kern w:val="0"/>
          <w:szCs w:val="21"/>
        </w:rPr>
        <w:t>MAC</w:t>
      </w:r>
      <w:r>
        <w:rPr>
          <w:rFonts w:hint="eastAsia"/>
          <w:kern w:val="0"/>
          <w:szCs w:val="21"/>
        </w:rPr>
        <w:t>地址</w:t>
      </w:r>
      <w:r>
        <w:rPr>
          <w:rFonts w:hint="eastAsia"/>
          <w:kern w:val="0"/>
          <w:szCs w:val="21"/>
        </w:rPr>
        <w:t>)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登录请求时间：</w:t>
      </w:r>
      <w:r>
        <w:rPr>
          <w:rFonts w:hint="eastAsia"/>
          <w:kern w:val="0"/>
          <w:szCs w:val="21"/>
        </w:rPr>
        <w:t xml:space="preserve">2013092320171155 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登录名：</w:t>
      </w:r>
      <w:r>
        <w:rPr>
          <w:rFonts w:hint="eastAsia"/>
          <w:kern w:val="0"/>
          <w:szCs w:val="21"/>
        </w:rPr>
        <w:t>13800000000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密码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：</w:t>
      </w:r>
      <w:proofErr w:type="gramStart"/>
      <w:r>
        <w:rPr>
          <w:rFonts w:hint="eastAsia"/>
          <w:kern w:val="0"/>
          <w:szCs w:val="21"/>
        </w:rPr>
        <w:t>test</w:t>
      </w:r>
      <w:proofErr w:type="gramEnd"/>
      <w:r>
        <w:rPr>
          <w:rFonts w:hint="eastAsia"/>
          <w:kern w:val="0"/>
          <w:szCs w:val="21"/>
        </w:rPr>
        <w:t xml:space="preserve"> </w:t>
      </w:r>
    </w:p>
    <w:p w:rsidR="00DF52D5" w:rsidRDefault="00DF52D5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 xml:space="preserve">   </w:t>
      </w:r>
      <w:r>
        <w:rPr>
          <w:rFonts w:hint="eastAsia"/>
          <w:kern w:val="0"/>
          <w:szCs w:val="21"/>
        </w:rPr>
        <w:t>密钥数组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：</w:t>
      </w:r>
      <w:proofErr w:type="gramStart"/>
      <w:r>
        <w:rPr>
          <w:rFonts w:hint="eastAsia"/>
          <w:kern w:val="0"/>
          <w:szCs w:val="21"/>
        </w:rPr>
        <w:t>Array(</w:t>
      </w:r>
      <w:proofErr w:type="gramEnd"/>
      <w:r>
        <w:rPr>
          <w:rFonts w:hint="eastAsia"/>
          <w:kern w:val="0"/>
          <w:szCs w:val="21"/>
        </w:rPr>
        <w:t>0=&gt;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key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,1=&gt;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nice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 xml:space="preserve">); </w:t>
      </w:r>
    </w:p>
    <w:p w:rsidR="00DF52D5" w:rsidRPr="00DF52D5" w:rsidRDefault="00DF52D5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密钥随机获得</w:t>
      </w:r>
      <w:r>
        <w:rPr>
          <w:rFonts w:hint="eastAsia"/>
          <w:kern w:val="0"/>
          <w:szCs w:val="21"/>
        </w:rPr>
        <w:t>1=&gt;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nice</w:t>
      </w:r>
      <w:r>
        <w:rPr>
          <w:kern w:val="0"/>
          <w:szCs w:val="21"/>
        </w:rPr>
        <w:t>’</w:t>
      </w:r>
    </w:p>
    <w:p w:rsidR="00DF52D5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密文</w:t>
      </w:r>
      <w:r w:rsidR="00DF52D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：</w:t>
      </w:r>
    </w:p>
    <w:p w:rsidR="004A090E" w:rsidRPr="004A090E" w:rsidRDefault="00DF52D5" w:rsidP="00DF52D5">
      <w:pPr>
        <w:pStyle w:val="17"/>
        <w:ind w:firstLineChars="600" w:firstLine="1260"/>
      </w:pPr>
      <w:r>
        <w:rPr>
          <w:rFonts w:hint="eastAsia"/>
        </w:rPr>
        <w:t>1</w:t>
      </w:r>
      <w:r>
        <w:t>c7YlnsqcwwJqrYCndn8YbhnNUcDnFfkO+Yz/+aOCL9cwYvSGVuLa0ERvIqUtQiPJnP57ZwIpjkTUqtBsvFaFZQ==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明文：</w:t>
      </w:r>
      <w:r>
        <w:rPr>
          <w:rFonts w:hint="eastAsia"/>
        </w:rPr>
        <w:t>1</w:t>
      </w:r>
      <w:r>
        <w:t>00-00-00-00@@2013092320171155@@13800000000@@test</w:t>
      </w:r>
      <w:r w:rsidR="004A090E">
        <w:rPr>
          <w:rFonts w:hint="eastAsia"/>
          <w:kern w:val="0"/>
          <w:szCs w:val="21"/>
        </w:rPr>
        <w:t xml:space="preserve">  </w:t>
      </w:r>
    </w:p>
    <w:p w:rsidR="00E77421" w:rsidRDefault="00E77421" w:rsidP="00E77421">
      <w:pPr>
        <w:pStyle w:val="17"/>
      </w:pPr>
      <w:r>
        <w:t>2</w:t>
      </w:r>
      <w:r w:rsidR="00DF52D5">
        <w:rPr>
          <w:rFonts w:hint="eastAsia"/>
        </w:rPr>
        <w:t>）动态码</w:t>
      </w:r>
    </w:p>
    <w:p w:rsidR="00E77421" w:rsidRDefault="00DF52D5" w:rsidP="00DF52D5">
      <w:pPr>
        <w:pStyle w:val="17"/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动态码更新是服务端程序自动获得并返回，下次请求时传送给服务端即可。该动态</w:t>
      </w:r>
      <w:proofErr w:type="gramStart"/>
      <w:r>
        <w:rPr>
          <w:rFonts w:hint="eastAsia"/>
        </w:rPr>
        <w:t>码主要</w:t>
      </w:r>
      <w:proofErr w:type="gramEnd"/>
      <w:r>
        <w:rPr>
          <w:rFonts w:hint="eastAsia"/>
        </w:rPr>
        <w:t>用户时效校验功能。</w:t>
      </w:r>
    </w:p>
    <w:p w:rsidR="00E77421" w:rsidRDefault="00E77421" w:rsidP="00E77421"/>
    <w:p w:rsidR="009C2F62" w:rsidRPr="009C2F62" w:rsidRDefault="009C2F62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2" w:name="_Toc356226523"/>
      <w:bookmarkStart w:id="63" w:name="_Toc339845493"/>
      <w:bookmarkStart w:id="64" w:name="_Toc304554466"/>
      <w:r>
        <w:rPr>
          <w:rFonts w:hint="eastAsia"/>
        </w:rPr>
        <w:t>接口约束</w:t>
      </w:r>
      <w:bookmarkEnd w:id="62"/>
      <w:bookmarkEnd w:id="63"/>
      <w:bookmarkEnd w:id="64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33"/>
        <w:gridCol w:w="2344"/>
        <w:gridCol w:w="4445"/>
      </w:tblGrid>
      <w:tr w:rsidR="00E77421" w:rsidTr="00E77421">
        <w:trPr>
          <w:trHeight w:val="300"/>
        </w:trPr>
        <w:tc>
          <w:tcPr>
            <w:tcW w:w="8522" w:type="dxa"/>
            <w:gridSpan w:val="3"/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表格中</w:t>
            </w:r>
            <w:r>
              <w:rPr>
                <w:b/>
                <w:bCs/>
                <w:kern w:val="0"/>
                <w:szCs w:val="21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约束</w:t>
            </w:r>
            <w:r>
              <w:rPr>
                <w:b/>
                <w:bCs/>
                <w:kern w:val="0"/>
                <w:szCs w:val="21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字段的具体说明如下：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符号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对标签限制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取值限制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?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或者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在标签存在情况下，必须有值，且不允许为空值</w:t>
            </w:r>
          </w:p>
        </w:tc>
      </w:tr>
      <w:tr w:rsidR="00E77421" w:rsidTr="00E77421">
        <w:trPr>
          <w:trHeight w:val="73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*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0...n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无或者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项或多项。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在标签存在情况下，必须有值，且不允许为空值</w:t>
            </w:r>
          </w:p>
        </w:tc>
      </w:tr>
      <w:tr w:rsidR="00E77421" w:rsidTr="00E77421">
        <w:trPr>
          <w:trHeight w:val="73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+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1...n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项或多项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必须有值，且不允许为空值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必须且只能填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必须有值，且不允许为空值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1-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必须且只能填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可以为空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?-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或者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可为</w:t>
            </w:r>
            <w:proofErr w:type="gramStart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空或者</w:t>
            </w:r>
            <w:proofErr w:type="gramEnd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非空</w:t>
            </w:r>
          </w:p>
        </w:tc>
      </w:tr>
      <w:tr w:rsidR="00E77421" w:rsidTr="00E77421">
        <w:trPr>
          <w:trHeight w:val="300"/>
        </w:trPr>
        <w:tc>
          <w:tcPr>
            <w:tcW w:w="852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表格中</w:t>
            </w:r>
            <w:r>
              <w:rPr>
                <w:b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类型</w:t>
            </w:r>
            <w:r>
              <w:rPr>
                <w:b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字段的具体说明如下：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Boolean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布尔量格式；取值范围：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true/false/1/0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Integer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整数格式；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Decimal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小数格式；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字符串格式；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Date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日期格式，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yyyymmdd 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20080502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Time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时间格式，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yyyymmddhh24miss 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；比如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20080502171500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Long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长整数格式；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month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月份格式，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yyyymm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复合类型，表示该字段为节点</w:t>
            </w:r>
          </w:p>
        </w:tc>
      </w:tr>
      <w:tr w:rsidR="00E77421" w:rsidTr="00E77421">
        <w:trPr>
          <w:trHeight w:val="300"/>
        </w:trPr>
        <w:tc>
          <w:tcPr>
            <w:tcW w:w="852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表格中</w:t>
            </w:r>
            <w:r>
              <w:rPr>
                <w:b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长度</w:t>
            </w:r>
            <w:r>
              <w:rPr>
                <w:b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字段的具体说明如下：</w:t>
            </w:r>
          </w:p>
        </w:tc>
      </w:tr>
      <w:tr w:rsidR="00E77421" w:rsidTr="00E77421">
        <w:trPr>
          <w:trHeight w:val="40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V表示可变长度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举例，V5，表示非空的情况下，UTF-8字符数最多支持5个字节；</w:t>
            </w:r>
          </w:p>
        </w:tc>
      </w:tr>
      <w:tr w:rsidR="00E77421" w:rsidTr="00E77421">
        <w:trPr>
          <w:trHeight w:val="399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F表示固定长度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举例，F16，表示非空的情况下，UTF-8字符数必须是16个字节；</w:t>
            </w:r>
          </w:p>
        </w:tc>
      </w:tr>
    </w:tbl>
    <w:p w:rsidR="00E77421" w:rsidRDefault="00E77421" w:rsidP="00E77421">
      <w:pPr>
        <w:spacing w:line="360" w:lineRule="auto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5" w:name="_Toc356226524"/>
      <w:bookmarkStart w:id="66" w:name="_Toc339845494"/>
      <w:r>
        <w:rPr>
          <w:rFonts w:hint="eastAsia"/>
        </w:rPr>
        <w:lastRenderedPageBreak/>
        <w:t>操作类型定义</w:t>
      </w:r>
      <w:bookmarkEnd w:id="65"/>
      <w:bookmarkEnd w:id="66"/>
    </w:p>
    <w:p w:rsidR="00E77421" w:rsidRDefault="00E77421" w:rsidP="00E77421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984806"/>
        </w:rPr>
        <w:t>operation_request</w:t>
      </w:r>
      <w:r>
        <w:rPr>
          <w:rFonts w:ascii="Courier New" w:cs="Courier New" w:hint="eastAsia"/>
        </w:rPr>
        <w:t>和</w:t>
      </w:r>
      <w:r>
        <w:rPr>
          <w:rFonts w:ascii="Courier New" w:hAnsi="Courier New" w:cs="Courier New"/>
          <w:color w:val="984806"/>
        </w:rPr>
        <w:t>operation_response</w:t>
      </w:r>
      <w:r>
        <w:rPr>
          <w:rFonts w:ascii="Courier New" w:cs="Courier New" w:hint="eastAsia"/>
        </w:rPr>
        <w:t>的取值并不是固定值，服务提供</w:t>
      </w:r>
      <w:r>
        <w:rPr>
          <w:rFonts w:ascii="Courier New" w:hAnsi="Courier New" w:cs="Courier New"/>
        </w:rPr>
        <w:t>operation</w:t>
      </w:r>
      <w:r>
        <w:rPr>
          <w:rFonts w:ascii="Courier New" w:cs="Courier New" w:hint="eastAsia"/>
        </w:rPr>
        <w:t>的定义列表请见表</w:t>
      </w:r>
      <w:r>
        <w:rPr>
          <w:rFonts w:ascii="Courier New" w:hAnsi="Courier New" w:cs="Courier New"/>
        </w:rPr>
        <w:t>6.4.2</w:t>
      </w:r>
      <w:r>
        <w:rPr>
          <w:rFonts w:ascii="Courier New" w:cs="Courier New" w:hint="eastAsia"/>
        </w:rPr>
        <w:t>。</w:t>
      </w:r>
    </w:p>
    <w:p w:rsidR="00E77421" w:rsidRDefault="00E77421" w:rsidP="00E77421">
      <w:pPr>
        <w:rPr>
          <w:rFonts w:ascii="Courier New" w:hAnsi="Courier New" w:cs="Courier New"/>
        </w:rPr>
      </w:pPr>
      <w:r>
        <w:rPr>
          <w:rFonts w:ascii="Courier New" w:cs="Courier New" w:hint="eastAsia"/>
        </w:rPr>
        <w:t>如果是一个订购请求</w:t>
      </w:r>
    </w:p>
    <w:p w:rsidR="00E77421" w:rsidRDefault="00E77421" w:rsidP="00E77421">
      <w:pPr>
        <w:ind w:firstLine="405"/>
        <w:rPr>
          <w:rFonts w:ascii="Courier New" w:hAnsi="Courier New" w:cs="Courier New"/>
          <w:color w:val="984806"/>
        </w:rPr>
      </w:pPr>
      <w:proofErr w:type="gramStart"/>
      <w:r>
        <w:rPr>
          <w:rFonts w:ascii="Courier New" w:hAnsi="Courier New" w:cs="Courier New"/>
          <w:color w:val="984806"/>
        </w:rPr>
        <w:t>operation_request</w:t>
      </w:r>
      <w:proofErr w:type="gramEnd"/>
      <w:r>
        <w:rPr>
          <w:rFonts w:ascii="Courier New" w:hAnsi="Courier New" w:cs="Courier New"/>
          <w:color w:val="984806"/>
        </w:rPr>
        <w:sym w:font="Wingdings" w:char="F0E0"/>
      </w:r>
      <w:r>
        <w:rPr>
          <w:rFonts w:ascii="Courier New" w:hAnsi="Courier New" w:cs="Courier New"/>
          <w:color w:val="984806"/>
        </w:rPr>
        <w:t xml:space="preserve">  orderreq</w:t>
      </w:r>
    </w:p>
    <w:p w:rsidR="00E77421" w:rsidRDefault="00E77421" w:rsidP="00E77421">
      <w:pPr>
        <w:ind w:firstLine="405"/>
        <w:rPr>
          <w:rFonts w:ascii="Courier New" w:hAnsi="Courier New" w:cs="Courier New"/>
          <w:color w:val="984806"/>
        </w:rPr>
      </w:pPr>
      <w:proofErr w:type="gramStart"/>
      <w:r>
        <w:rPr>
          <w:rFonts w:ascii="Courier New" w:hAnsi="Courier New" w:cs="Courier New"/>
          <w:color w:val="984806"/>
        </w:rPr>
        <w:t>operation_response</w:t>
      </w:r>
      <w:proofErr w:type="gramEnd"/>
      <w:r>
        <w:rPr>
          <w:rFonts w:ascii="Courier New" w:hAnsi="Courier New" w:cs="Courier New"/>
          <w:color w:val="984806"/>
        </w:rPr>
        <w:sym w:font="Wingdings" w:char="F0E0"/>
      </w:r>
      <w:r>
        <w:rPr>
          <w:rFonts w:ascii="Courier New" w:hAnsi="Courier New" w:cs="Courier New"/>
          <w:color w:val="984806"/>
        </w:rPr>
        <w:t xml:space="preserve"> orderresp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7" w:name="_Toc356226525"/>
      <w:bookmarkStart w:id="68" w:name="_Toc339845495"/>
      <w:bookmarkStart w:id="69" w:name="_Toc304554462"/>
      <w:r>
        <w:rPr>
          <w:rFonts w:hint="eastAsia"/>
        </w:rPr>
        <w:t>消息头部</w:t>
      </w:r>
      <w:bookmarkEnd w:id="67"/>
      <w:bookmarkEnd w:id="68"/>
      <w:bookmarkEnd w:id="69"/>
    </w:p>
    <w:p w:rsidR="00E77421" w:rsidRDefault="00E77421" w:rsidP="00E77421">
      <w:pPr>
        <w:spacing w:line="360" w:lineRule="auto"/>
        <w:ind w:firstLineChars="150" w:firstLine="315"/>
      </w:pPr>
      <w:r>
        <w:rPr>
          <w:rFonts w:hint="eastAsia"/>
        </w:rPr>
        <w:t>消息头部信息描述公共数据信息。根据消息的用途（请求或响应），同一渠道接入的业务，所有的服务请求消息使用相同的</w:t>
      </w:r>
      <w:r>
        <w:t>msgheader,</w:t>
      </w:r>
      <w:r>
        <w:rPr>
          <w:rFonts w:hint="eastAsia"/>
        </w:rPr>
        <w:t>对于所有的服务响应消息</w:t>
      </w:r>
      <w:r>
        <w:t>,</w:t>
      </w:r>
      <w:r>
        <w:rPr>
          <w:rFonts w:hint="eastAsia"/>
        </w:rPr>
        <w:t>使用相同的</w:t>
      </w:r>
      <w:r>
        <w:t>msgheader</w:t>
      </w:r>
      <w:r>
        <w:rPr>
          <w:rFonts w:hint="eastAsia"/>
        </w:rPr>
        <w:t>。</w:t>
      </w:r>
    </w:p>
    <w:p w:rsidR="00E77421" w:rsidRDefault="00E77421" w:rsidP="00E77421">
      <w:pPr>
        <w:pStyle w:val="4"/>
      </w:pPr>
      <w:bookmarkStart w:id="70" w:name="_Toc304554463"/>
      <w:r>
        <w:rPr>
          <w:rFonts w:hint="eastAsia"/>
          <w:b w:val="0"/>
        </w:rPr>
        <w:t>服务请求消息头部</w:t>
      </w:r>
      <w:r>
        <w:rPr>
          <w:b w:val="0"/>
        </w:rPr>
        <w:t>(RequestHeader)</w:t>
      </w:r>
      <w:bookmarkEnd w:id="70"/>
    </w:p>
    <w:tbl>
      <w:tblPr>
        <w:tblW w:w="10774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 w:rsidR="00E77421" w:rsidTr="000B6576">
        <w:trPr>
          <w:tblHeader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编号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元素名称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长度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描述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取值说明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operation_request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请求头节点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operation</w:t>
            </w:r>
            <w:r>
              <w:rPr>
                <w:rFonts w:cs="Arial" w:hint="eastAsia"/>
                <w:szCs w:val="21"/>
              </w:rPr>
              <w:t>取值按</w:t>
            </w:r>
            <w:r>
              <w:t>operation</w:t>
            </w:r>
            <w:r>
              <w:rPr>
                <w:rFonts w:hint="eastAsia"/>
              </w:rPr>
              <w:t>的定义列表取值，</w:t>
            </w:r>
            <w:r>
              <w:t>requst</w:t>
            </w:r>
            <w:r>
              <w:rPr>
                <w:rFonts w:hint="eastAsia"/>
              </w:rPr>
              <w:t>使用</w:t>
            </w:r>
            <w:r>
              <w:t>req</w:t>
            </w:r>
            <w:r>
              <w:rPr>
                <w:rFonts w:hint="eastAsia"/>
              </w:rPr>
              <w:t>代替，例如：</w:t>
            </w:r>
            <w:r>
              <w:t>orderreq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</w:tcPr>
          <w:p w:rsidR="00E77421" w:rsidRDefault="00E77421">
            <w:pPr>
              <w:jc w:val="left"/>
              <w:rPr>
                <w:szCs w:val="21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req_token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授权码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唯一标识授权码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req_time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color w:val="FF0000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F14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请求时间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必须填写，格式：</w:t>
            </w:r>
            <w:r>
              <w:rPr>
                <w:rFonts w:cs="Arial"/>
                <w:szCs w:val="21"/>
              </w:rPr>
              <w:t>YYYYMMDDHH24MISS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au</w:t>
            </w:r>
            <w:r>
              <w:rPr>
                <w:color w:val="800000"/>
                <w:kern w:val="0"/>
                <w:szCs w:val="21"/>
                <w:highlight w:val="white"/>
              </w:rPr>
              <w:t>_</w:t>
            </w:r>
            <w:r>
              <w:rPr>
                <w:rFonts w:hint="eastAsia"/>
                <w:color w:val="800000"/>
                <w:kern w:val="0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服务端</w:t>
            </w:r>
            <w:r w:rsidR="00E77421">
              <w:rPr>
                <w:rFonts w:cs="Arial" w:hint="eastAsia"/>
                <w:szCs w:val="21"/>
              </w:rPr>
              <w:t>生成。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highlight w:val="white"/>
              </w:rPr>
              <w:t>req_bkenv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33F13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引用银</w:t>
            </w:r>
            <w:proofErr w:type="gramStart"/>
            <w:r>
              <w:rPr>
                <w:rFonts w:hint="eastAsia"/>
                <w:color w:val="0000FF"/>
                <w:kern w:val="0"/>
                <w:highlight w:val="white"/>
              </w:rPr>
              <w:t>联环境</w:t>
            </w:r>
            <w:proofErr w:type="gramEnd"/>
            <w:r>
              <w:rPr>
                <w:rFonts w:hint="eastAsia"/>
                <w:color w:val="0000FF"/>
                <w:kern w:val="0"/>
                <w:highlight w:val="white"/>
              </w:rPr>
              <w:t>标识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33F13" w:rsidP="00E33F13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可选，用户在平台上银</w:t>
            </w:r>
            <w:proofErr w:type="gramStart"/>
            <w:r>
              <w:rPr>
                <w:rFonts w:cs="Arial" w:hint="eastAsia"/>
                <w:szCs w:val="21"/>
              </w:rPr>
              <w:t>联支付</w:t>
            </w:r>
            <w:proofErr w:type="gramEnd"/>
            <w:r>
              <w:rPr>
                <w:rFonts w:cs="Arial" w:hint="eastAsia"/>
                <w:szCs w:val="21"/>
              </w:rPr>
              <w:t>接口标识</w:t>
            </w:r>
            <w:r w:rsidR="007E4EC4">
              <w:rPr>
                <w:rFonts w:cs="Arial" w:hint="eastAsia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测试环境</w:t>
            </w:r>
            <w:r>
              <w:rPr>
                <w:rFonts w:cs="Arial" w:hint="eastAsia"/>
                <w:szCs w:val="21"/>
              </w:rPr>
              <w:t xml:space="preserve"> </w:t>
            </w:r>
            <w:r w:rsidR="007E4EC4">
              <w:rPr>
                <w:rFonts w:cs="Arial" w:hint="eastAsia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 xml:space="preserve">1 </w:t>
            </w:r>
            <w:r>
              <w:rPr>
                <w:rFonts w:cs="Arial" w:hint="eastAsia"/>
                <w:szCs w:val="21"/>
              </w:rPr>
              <w:t>正式环境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1.4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</w:t>
            </w:r>
            <w:r>
              <w:rPr>
                <w:rFonts w:cs="Arial" w:hint="eastAsia"/>
                <w:szCs w:val="21"/>
              </w:rPr>
              <w:t>pp</w:t>
            </w:r>
            <w:r>
              <w:rPr>
                <w:rFonts w:cs="Arial" w:hint="eastAsia"/>
                <w:szCs w:val="21"/>
              </w:rPr>
              <w:t>版本号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timestamp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时效时间戳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相关接口请求调用前（例如用户充值）需要调用获取时效性时间戳，然后添加到请求报文中提交给开放平台，用于防范恶意重复请求攻击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渠道信息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没有定义操作员时填“</w:t>
            </w:r>
            <w:r>
              <w:rPr>
                <w:rFonts w:cs="Arial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”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_func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接口动作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rPr>
          <w:b/>
        </w:rPr>
      </w:pPr>
      <w:r>
        <w:rPr>
          <w:rFonts w:hint="eastAsia"/>
          <w:b/>
        </w:rPr>
        <w:t>注：</w:t>
      </w:r>
    </w:p>
    <w:p w:rsidR="00E77421" w:rsidRDefault="00E77421" w:rsidP="00E77421">
      <w:pPr>
        <w:numPr>
          <w:ilvl w:val="0"/>
          <w:numId w:val="27"/>
        </w:numPr>
      </w:pPr>
      <w:r>
        <w:rPr>
          <w:rFonts w:hint="eastAsia"/>
        </w:rPr>
        <w:t>上述</w:t>
      </w:r>
      <w:r>
        <w:rPr>
          <w:color w:val="984806"/>
        </w:rPr>
        <w:t>operation_request</w:t>
      </w:r>
      <w:r>
        <w:rPr>
          <w:rFonts w:hint="eastAsia"/>
        </w:rPr>
        <w:t>和</w:t>
      </w:r>
      <w:r>
        <w:rPr>
          <w:color w:val="984806"/>
        </w:rPr>
        <w:t>operation_response</w:t>
      </w:r>
      <w:r>
        <w:rPr>
          <w:rFonts w:hint="eastAsia"/>
          <w:color w:val="000000"/>
        </w:rPr>
        <w:t>并不是固定值</w:t>
      </w:r>
      <w:r>
        <w:rPr>
          <w:rFonts w:hint="eastAsia"/>
        </w:rPr>
        <w:t>，该字段根据具体操作取值，</w:t>
      </w:r>
      <w:r>
        <w:rPr>
          <w:rFonts w:hint="eastAsia"/>
        </w:rPr>
        <w:lastRenderedPageBreak/>
        <w:t>在不同操作有不同的值。</w:t>
      </w:r>
    </w:p>
    <w:p w:rsidR="00E77421" w:rsidRDefault="00E77421" w:rsidP="00E77421"/>
    <w:p w:rsidR="00E77421" w:rsidRDefault="00E77421" w:rsidP="00E77421">
      <w:pPr>
        <w:pStyle w:val="4"/>
      </w:pPr>
      <w:r>
        <w:rPr>
          <w:rFonts w:hint="eastAsia"/>
          <w:b w:val="0"/>
        </w:rPr>
        <w:t>服务应答消息头部</w:t>
      </w:r>
      <w:r>
        <w:rPr>
          <w:b w:val="0"/>
        </w:rPr>
        <w:t xml:space="preserve">(ResponseHeader) </w:t>
      </w:r>
    </w:p>
    <w:tbl>
      <w:tblPr>
        <w:tblW w:w="0" w:type="auto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 w:rsidR="00E77421" w:rsidTr="00E77421">
        <w:trPr>
          <w:tblHeader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编号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元素名称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长度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描述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取值说明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</w:t>
            </w:r>
            <w:r>
              <w:rPr>
                <w:color w:val="800000"/>
                <w:kern w:val="0"/>
                <w:szCs w:val="21"/>
              </w:rPr>
              <w:t>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应答头节点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operation</w:t>
            </w:r>
            <w:r>
              <w:rPr>
                <w:rFonts w:cs="Arial" w:hint="eastAsia"/>
                <w:szCs w:val="21"/>
              </w:rPr>
              <w:t>按请求取值，</w:t>
            </w:r>
            <w:r>
              <w:rPr>
                <w:rFonts w:cs="Arial"/>
                <w:szCs w:val="21"/>
              </w:rPr>
              <w:t>response</w:t>
            </w:r>
            <w:r>
              <w:rPr>
                <w:rFonts w:cs="Arial" w:hint="eastAsia"/>
                <w:szCs w:val="21"/>
              </w:rPr>
              <w:t>使用</w:t>
            </w:r>
            <w:r>
              <w:rPr>
                <w:rFonts w:cs="Arial"/>
                <w:szCs w:val="21"/>
              </w:rPr>
              <w:t>resp</w:t>
            </w:r>
            <w:r>
              <w:rPr>
                <w:rFonts w:cs="Arial" w:hint="eastAsia"/>
                <w:szCs w:val="21"/>
              </w:rPr>
              <w:t>代替，例如：</w:t>
            </w:r>
            <w:r>
              <w:rPr>
                <w:rFonts w:cs="Arial"/>
                <w:szCs w:val="21"/>
              </w:rPr>
              <w:t>orderresp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req_</w:t>
            </w:r>
            <w:r>
              <w:rPr>
                <w:rFonts w:hint="eastAsia"/>
                <w:color w:val="800000"/>
                <w:kern w:val="0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授权码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同请求消息中的</w:t>
            </w:r>
            <w:r>
              <w:t>req_seq</w:t>
            </w:r>
            <w:r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800000"/>
                <w:kern w:val="0"/>
                <w:szCs w:val="21"/>
              </w:rPr>
              <w:t>au_token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req_bkenv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</w:t>
            </w:r>
            <w:proofErr w:type="gramStart"/>
            <w:r>
              <w:rPr>
                <w:rFonts w:hint="eastAsia"/>
                <w:szCs w:val="21"/>
              </w:rPr>
              <w:t>联环境</w:t>
            </w:r>
            <w:proofErr w:type="gram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服务端银联</w:t>
            </w:r>
            <w:proofErr w:type="gramEnd"/>
            <w:r>
              <w:rPr>
                <w:rFonts w:cs="Arial" w:hint="eastAsia"/>
                <w:szCs w:val="21"/>
              </w:rPr>
              <w:t>环境</w:t>
            </w:r>
            <w:r w:rsidR="00E77421"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1.4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返回结果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</w:t>
            </w:r>
            <w:r>
              <w:rPr>
                <w:color w:val="800000"/>
                <w:kern w:val="0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返回类型</w:t>
            </w:r>
          </w:p>
        </w:tc>
        <w:tc>
          <w:tcPr>
            <w:tcW w:w="3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没有特别说明情况下，返回类型和返回码都为</w:t>
            </w:r>
            <w:r>
              <w:rPr>
                <w:rFonts w:cs="Arial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时交易成功，其他返回类型，返回码为失败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retcode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widowControl/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</w:t>
            </w:r>
            <w:r>
              <w:rPr>
                <w:color w:val="800000"/>
                <w:kern w:val="0"/>
              </w:rPr>
              <w:t>msg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V1024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返回消息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</w:t>
            </w:r>
            <w:r>
              <w:rPr>
                <w:color w:val="800000"/>
                <w:kern w:val="0"/>
                <w:szCs w:val="21"/>
              </w:rPr>
              <w:t>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msgbody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Complex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应答内容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XML</w:t>
            </w:r>
            <w:r>
              <w:rPr>
                <w:rFonts w:cs="Arial" w:hint="eastAsia"/>
                <w:szCs w:val="21"/>
              </w:rPr>
              <w:t>格式的服务应答信息</w:t>
            </w:r>
          </w:p>
        </w:tc>
      </w:tr>
    </w:tbl>
    <w:p w:rsidR="00E77421" w:rsidRDefault="00E77421" w:rsidP="00E77421">
      <w:pPr>
        <w:pStyle w:val="4"/>
      </w:pPr>
      <w:r>
        <w:rPr>
          <w:rFonts w:hint="eastAsia"/>
          <w:b w:val="0"/>
        </w:rPr>
        <w:t>应答码和应答描述说明</w:t>
      </w:r>
    </w:p>
    <w:tbl>
      <w:tblPr>
        <w:tblpPr w:leftFromText="180" w:rightFromText="180" w:vertAnchor="text" w:tblpX="-885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3237"/>
        <w:gridCol w:w="5243"/>
      </w:tblGrid>
      <w:tr w:rsidR="00E77421" w:rsidTr="00E77421">
        <w:trPr>
          <w:cantSplit/>
        </w:trPr>
        <w:tc>
          <w:tcPr>
            <w:tcW w:w="22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rettype</w:t>
            </w:r>
          </w:p>
        </w:tc>
        <w:tc>
          <w:tcPr>
            <w:tcW w:w="32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retcode</w:t>
            </w:r>
          </w:p>
        </w:tc>
        <w:tc>
          <w:tcPr>
            <w:tcW w:w="5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retmsg</w:t>
            </w:r>
          </w:p>
        </w:tc>
      </w:tr>
      <w:tr w:rsidR="00E77421" w:rsidTr="00E77421">
        <w:trPr>
          <w:cantSplit/>
          <w:trHeight w:val="65"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0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500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errcode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数据报文错误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600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各子系统内部定义（</w:t>
            </w:r>
            <w:r>
              <w:t>&gt;0</w:t>
            </w:r>
            <w:r>
              <w:rPr>
                <w:rFonts w:hint="eastAsia"/>
              </w:rPr>
              <w:t>）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业务错误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999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各子系统内部定义（</w:t>
            </w:r>
            <w:r>
              <w:t>&gt;0</w:t>
            </w:r>
            <w:r>
              <w:rPr>
                <w:rFonts w:hint="eastAsia"/>
              </w:rPr>
              <w:t>）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系统异常，未定义错误</w:t>
            </w:r>
          </w:p>
        </w:tc>
      </w:tr>
    </w:tbl>
    <w:p w:rsidR="00E77421" w:rsidRDefault="00E77421" w:rsidP="00E77421"/>
    <w:p w:rsidR="00E77421" w:rsidRDefault="00E77421" w:rsidP="00E77421">
      <w:pPr>
        <w:pStyle w:val="1"/>
        <w:numPr>
          <w:ilvl w:val="0"/>
          <w:numId w:val="13"/>
        </w:numPr>
      </w:pPr>
      <w:bookmarkStart w:id="71" w:name="_Toc356226526"/>
      <w:bookmarkStart w:id="72" w:name="_Toc339845496"/>
      <w:r>
        <w:rPr>
          <w:rFonts w:hint="eastAsia"/>
          <w:b w:val="0"/>
        </w:rPr>
        <w:t>通讯协议</w:t>
      </w:r>
      <w:bookmarkEnd w:id="71"/>
      <w:bookmarkEnd w:id="72"/>
    </w:p>
    <w:p w:rsidR="00E77421" w:rsidRDefault="00E77421" w:rsidP="00E77421">
      <w:pPr>
        <w:ind w:firstLine="420"/>
      </w:pPr>
      <w:r>
        <w:rPr>
          <w:rFonts w:hint="eastAsia"/>
        </w:rPr>
        <w:t>为保证用户数据在公网上的传输安全，能力开放平台和外围渠道通讯采用</w:t>
      </w:r>
      <w:r>
        <w:t>https</w:t>
      </w:r>
      <w:r>
        <w:rPr>
          <w:rFonts w:hint="eastAsia"/>
        </w:rPr>
        <w:t>协议进行通讯，在联调和上线前，能力开放平台提供平台证书供外围渠道使用。</w:t>
      </w:r>
    </w:p>
    <w:p w:rsidR="00E77421" w:rsidRDefault="00E77421" w:rsidP="00E77421"/>
    <w:p w:rsidR="00E77421" w:rsidRDefault="00E77421" w:rsidP="00E77421">
      <w:pPr>
        <w:pStyle w:val="1"/>
        <w:numPr>
          <w:ilvl w:val="0"/>
          <w:numId w:val="13"/>
        </w:numPr>
      </w:pPr>
      <w:bookmarkStart w:id="73" w:name="_Toc356226527"/>
      <w:r>
        <w:rPr>
          <w:rFonts w:hint="eastAsia"/>
          <w:b w:val="0"/>
        </w:rPr>
        <w:t>接口定义</w:t>
      </w:r>
      <w:bookmarkEnd w:id="73"/>
    </w:p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bookmarkStart w:id="74" w:name="_Toc356226528"/>
      <w:bookmarkStart w:id="75" w:name="_Toc338662585"/>
      <w:r>
        <w:lastRenderedPageBreak/>
        <w:t>TFB_API_0001</w:t>
      </w:r>
      <w:r>
        <w:rPr>
          <w:rFonts w:hint="eastAsia"/>
        </w:rPr>
        <w:t>用户注册短信校验码获取</w:t>
      </w:r>
      <w:bookmarkEnd w:id="74"/>
      <w:bookmarkEnd w:id="75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6" w:name="_Toc356226529"/>
      <w:r>
        <w:rPr>
          <w:rFonts w:hint="eastAsia"/>
        </w:rPr>
        <w:t>业务标识</w:t>
      </w:r>
      <w:bookmarkEnd w:id="76"/>
      <w:r>
        <w:t>ApiAuthorReg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7" w:name="_Toc356226530"/>
      <w:r>
        <w:rPr>
          <w:rFonts w:hint="eastAsia"/>
        </w:rPr>
        <w:t>业务功能描述</w:t>
      </w:r>
      <w:bookmarkEnd w:id="77"/>
    </w:p>
    <w:p w:rsidR="00E77421" w:rsidRDefault="00E77421" w:rsidP="00E77421">
      <w:pPr>
        <w:ind w:firstLineChars="50" w:firstLine="105"/>
      </w:pPr>
      <w:r>
        <w:rPr>
          <w:rFonts w:hint="eastAsia"/>
        </w:rPr>
        <w:t>获取手机号码随机短信效验码。该短信效验码适用于</w:t>
      </w:r>
      <w:proofErr w:type="gramStart"/>
      <w:r>
        <w:rPr>
          <w:rFonts w:hint="eastAsia"/>
        </w:rPr>
        <w:t>通付宝</w:t>
      </w:r>
      <w:proofErr w:type="gramEnd"/>
      <w:r>
        <w:rPr>
          <w:rFonts w:hint="eastAsia"/>
        </w:rPr>
        <w:t>手机平台需要用的用户注册手机号码短信校验码发送业务。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8" w:name="_Toc356226531"/>
      <w:r>
        <w:rPr>
          <w:rFonts w:hint="eastAsia"/>
        </w:rPr>
        <w:t>请求</w:t>
      </w:r>
      <w:bookmarkEnd w:id="78"/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E77421" w:rsidTr="00E77421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9" w:name="_Toc356226532"/>
      <w:r>
        <w:rPr>
          <w:rFonts w:hint="eastAsia"/>
        </w:rPr>
        <w:t>应答</w:t>
      </w:r>
      <w:bookmarkEnd w:id="79"/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77421" w:rsidTr="00E774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80" w:name="_Toc356226533"/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bookmarkEnd w:id="80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ApiAuthorReg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bookmarkStart w:id="81" w:name="_Toc356226534"/>
      <w:bookmarkStart w:id="82" w:name="_Toc338662586"/>
      <w:r>
        <w:t>TFB_API_0002</w:t>
      </w:r>
      <w:bookmarkEnd w:id="81"/>
      <w:bookmarkEnd w:id="82"/>
      <w:r>
        <w:rPr>
          <w:rFonts w:hint="eastAsia"/>
        </w:rPr>
        <w:t>用户注册短信校验成功后注册资料登记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3" w:name="_Toc356226535"/>
      <w:r>
        <w:rPr>
          <w:rFonts w:hint="eastAsia"/>
        </w:rPr>
        <w:t>业务标识</w:t>
      </w:r>
      <w:bookmarkEnd w:id="83"/>
      <w:r>
        <w:t>ApiAuthorReg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4" w:name="_Toc356226536"/>
      <w:r>
        <w:rPr>
          <w:rFonts w:hint="eastAsia"/>
        </w:rPr>
        <w:t>业务功能描述</w:t>
      </w:r>
      <w:bookmarkEnd w:id="84"/>
    </w:p>
    <w:p w:rsidR="00E77421" w:rsidRDefault="00E77421" w:rsidP="00E77421">
      <w:pPr>
        <w:ind w:firstLine="420"/>
      </w:pPr>
      <w:proofErr w:type="gramStart"/>
      <w:r>
        <w:rPr>
          <w:rFonts w:hint="eastAsia"/>
        </w:rPr>
        <w:t>通付宝用户</w:t>
      </w:r>
      <w:proofErr w:type="gramEnd"/>
      <w:r>
        <w:rPr>
          <w:rFonts w:hint="eastAsia"/>
        </w:rPr>
        <w:t>注册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5" w:name="_Toc356226537"/>
      <w:r>
        <w:rPr>
          <w:rFonts w:hint="eastAsia"/>
        </w:rPr>
        <w:t>请求</w:t>
      </w:r>
      <w:bookmarkEnd w:id="85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aupassword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登录密码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autruename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真实姓名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auidcard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auemail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6" w:name="_Toc356226538"/>
      <w:r>
        <w:rPr>
          <w:rFonts w:hint="eastAsia"/>
        </w:rPr>
        <w:t>应答</w:t>
      </w:r>
      <w:bookmarkEnd w:id="86"/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7" w:name="_Toc356226539"/>
      <w:r>
        <w:rPr>
          <w:rFonts w:hint="eastAsia"/>
        </w:rPr>
        <w:lastRenderedPageBreak/>
        <w:t>说明</w:t>
      </w:r>
      <w:bookmarkEnd w:id="8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ApiAuthorReg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authorReg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注册失败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TFB_API_0003 </w:t>
      </w:r>
      <w:r>
        <w:rPr>
          <w:rFonts w:hint="eastAsia"/>
        </w:rPr>
        <w:t>用户密码修改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用户密码修改功能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2054"/>
        <w:gridCol w:w="1297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auoldpwd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旧密码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aurenewpwd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重复密码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88" w:name="OLE_LINK1"/>
            <w:bookmarkStart w:id="89" w:name="OLE_LINK2"/>
            <w:r>
              <w:rPr>
                <w:rFonts w:ascii="Courier New" w:hAnsi="Courier New" w:cs="Courier New"/>
                <w:sz w:val="18"/>
                <w:szCs w:val="18"/>
              </w:rPr>
              <w:t>aumoditype</w:t>
            </w:r>
            <w:bookmarkEnd w:id="88"/>
            <w:bookmarkEnd w:id="89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修改支付类型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：密码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支付密码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authorPwd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Modify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rPr>
          <w:sz w:val="22"/>
        </w:rPr>
      </w:pPr>
    </w:p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TFB_API_0004 </w:t>
      </w:r>
      <w:r>
        <w:rPr>
          <w:rFonts w:hint="eastAsia"/>
        </w:rPr>
        <w:t>意见反馈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ApiAuthorfeedbck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反馈意见功能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476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fdcontent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反馈意见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fdlinkmethod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联系方式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ApiAuthorFeedbck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authorFeedbck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TFB_API_0005  </w:t>
      </w:r>
      <w:r>
        <w:rPr>
          <w:rFonts w:hint="eastAsia"/>
        </w:rPr>
        <w:t>版本更新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ApiAppInfo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手机版本号管理，获取是否最新版本，如果是应答会把新的版本的内容直接传输到终端应用。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android</w:t>
            </w:r>
            <w:proofErr w:type="gramStart"/>
            <w:r>
              <w:rPr>
                <w:rFonts w:hint="eastAsia"/>
                <w:sz w:val="18"/>
                <w:szCs w:val="18"/>
              </w:rPr>
              <w:t>手机版</w:t>
            </w:r>
            <w:proofErr w:type="gramEnd"/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平板版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ios</w:t>
            </w:r>
            <w:proofErr w:type="gramStart"/>
            <w:r>
              <w:rPr>
                <w:rFonts w:hint="eastAsia"/>
                <w:sz w:val="18"/>
                <w:szCs w:val="18"/>
              </w:rPr>
              <w:t>手机版</w:t>
            </w:r>
            <w:proofErr w:type="gramEnd"/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平板版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appversion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当前版本号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151"/>
        <w:gridCol w:w="1582"/>
        <w:gridCol w:w="568"/>
        <w:gridCol w:w="982"/>
        <w:gridCol w:w="1339"/>
        <w:gridCol w:w="2067"/>
      </w:tblGrid>
      <w:tr w:rsidR="00E77421" w:rsidTr="00E77421">
        <w:trPr>
          <w:cantSplit/>
        </w:trPr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0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apptype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6242E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n</w:t>
            </w:r>
            <w:r w:rsidR="00E77421"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w</w:t>
            </w:r>
            <w:r w:rsidR="00E77421">
              <w:rPr>
                <w:szCs w:val="21"/>
              </w:rPr>
              <w:t>version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最新版本号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appisnew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是否有新版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有新版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clearoldinfo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清除本地数据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是否需要清空缓存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appdownurl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下载地址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新版本下载地址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1.2.6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appnewcontent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更新内容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更新内容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1.2.6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appstrupdate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是否强制更新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否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是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checkAppVersion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TFB_API_0006  </w:t>
      </w:r>
      <w:r>
        <w:rPr>
          <w:rFonts w:hint="eastAsia"/>
        </w:rPr>
        <w:t>读取用户信息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读取用户信息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4"/>
        <w:gridCol w:w="1418"/>
        <w:gridCol w:w="577"/>
        <w:gridCol w:w="984"/>
        <w:gridCol w:w="1276"/>
        <w:gridCol w:w="2269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autruename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autrueidcard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auemail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有新版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0C9C"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u w:val="single"/>
              </w:rPr>
              <w:t>msgchild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picid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pictype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格式：</w:t>
            </w:r>
            <w:r>
              <w:rPr>
                <w:rFonts w:ascii="Courier New" w:hAnsi="Courier New" w:cs="Courier New"/>
                <w:sz w:val="18"/>
                <w:szCs w:val="18"/>
              </w:rPr>
              <w:t>jpg|bmp|gif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1.2.5.3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picpath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显示图片的地址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1.2.5.4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uploadpictype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管理图片归类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1.2.5.5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uploadurl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存放地址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传图片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存放</w:t>
            </w:r>
            <w:r>
              <w:rPr>
                <w:rFonts w:ascii="Courier New" w:hAnsi="Courier New" w:cs="Courier New"/>
                <w:sz w:val="18"/>
                <w:szCs w:val="18"/>
              </w:rPr>
              <w:t>url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1.2.5.6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传方式</w:t>
            </w:r>
            <w:proofErr w:type="gram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new </w:t>
            </w:r>
            <w:bookmarkStart w:id="90" w:name="OLE_LINK3"/>
            <w:bookmarkStart w:id="91" w:name="OLE_LINK4"/>
            <w:r>
              <w:rPr>
                <w:rFonts w:ascii="Courier New" w:hAnsi="Courier New" w:cs="Courier New"/>
                <w:sz w:val="18"/>
                <w:szCs w:val="18"/>
              </w:rPr>
              <w:t>modi</w:t>
            </w:r>
            <w:bookmarkEnd w:id="90"/>
            <w:bookmarkEnd w:id="91"/>
            <w:r>
              <w:rPr>
                <w:rFonts w:ascii="Courier New" w:hAnsi="Courier New" w:cs="Courier New"/>
                <w:sz w:val="18"/>
                <w:szCs w:val="18"/>
              </w:rPr>
              <w:t xml:space="preserve"> del 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readAuthorInfo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TFB_API_0007  </w:t>
      </w:r>
      <w:r>
        <w:rPr>
          <w:rFonts w:hint="eastAsia"/>
        </w:rPr>
        <w:t>用户身份证图片上传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用户信息身份证图片上传管理</w:t>
      </w:r>
      <w:r w:rsidR="00A01B69">
        <w:rPr>
          <w:rFonts w:hint="eastAsia"/>
        </w:rPr>
        <w:t>,</w:t>
      </w:r>
      <w:r w:rsidR="00A01B69">
        <w:rPr>
          <w:rFonts w:hint="eastAsia"/>
        </w:rPr>
        <w:t>删除的</w:t>
      </w:r>
      <w:r w:rsidR="00A01B69">
        <w:rPr>
          <w:rFonts w:ascii="Courier New" w:hAnsi="Courier New" w:cs="Courier New"/>
          <w:sz w:val="18"/>
          <w:szCs w:val="18"/>
        </w:rPr>
        <w:t>uploadmethod</w:t>
      </w:r>
      <w:r w:rsidR="00A01B69">
        <w:rPr>
          <w:rFonts w:ascii="Courier New" w:hAnsi="Courier New" w:cs="Courier New" w:hint="eastAsia"/>
          <w:sz w:val="18"/>
          <w:szCs w:val="18"/>
        </w:rPr>
        <w:t xml:space="preserve"> = </w:t>
      </w:r>
      <w:r w:rsidR="00A01B69">
        <w:rPr>
          <w:rFonts w:ascii="Courier New" w:hAnsi="Courier New" w:cs="Courier New" w:hint="eastAsia"/>
          <w:sz w:val="18"/>
          <w:szCs w:val="18"/>
        </w:rPr>
        <w:t>‘</w:t>
      </w:r>
      <w:r w:rsidR="00A01B69">
        <w:rPr>
          <w:rFonts w:ascii="Courier New" w:hAnsi="Courier New" w:cs="Courier New" w:hint="eastAsia"/>
          <w:sz w:val="18"/>
          <w:szCs w:val="18"/>
        </w:rPr>
        <w:t>del</w:t>
      </w:r>
      <w:r w:rsidR="00A01B69">
        <w:rPr>
          <w:rFonts w:ascii="Courier New" w:hAnsi="Courier New" w:cs="Courier New" w:hint="eastAsia"/>
          <w:sz w:val="18"/>
          <w:szCs w:val="18"/>
        </w:rPr>
        <w:t>’请自行添加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picpath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上传动作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A01B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ew  modi</w:t>
            </w:r>
            <w:r w:rsidR="00E77421">
              <w:rPr>
                <w:sz w:val="18"/>
                <w:szCs w:val="18"/>
              </w:rPr>
              <w:t xml:space="preserve">  del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uploadpictype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uploadmark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传成功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标识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A01B6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01B69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01B69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A01B69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picid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返回图片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返回图片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A01B69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返回动作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ew  modi  del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uploadAuthorPic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TFB_API_0008  </w:t>
      </w:r>
      <w:r>
        <w:rPr>
          <w:rFonts w:hint="eastAsia"/>
        </w:rPr>
        <w:t>修改用户信息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管理用户信息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autruename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真实姓名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auidcard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auemail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modifyAuthorInfo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TFB_API_0009  </w:t>
      </w:r>
      <w:r>
        <w:rPr>
          <w:rFonts w:hint="eastAsia"/>
        </w:rPr>
        <w:t>登录管理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用户登录管理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F3377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登录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DC4592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输入密码</w:t>
            </w:r>
          </w:p>
        </w:tc>
      </w:tr>
      <w:tr w:rsidR="00F33779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auloginmethod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授权方式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代表授权码方式登录，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密码方式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C4592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手机型号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返回手机型号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8B281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8B281D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szCs w:val="21"/>
              </w:rPr>
            </w:pPr>
            <w:r>
              <w:rPr>
                <w:szCs w:val="21"/>
              </w:rPr>
              <w:t>authorid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操作者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操作者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ispaypwd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设置支付密码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：已设置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checkAuthorLogin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TFB_API_0010 </w:t>
      </w:r>
      <w:r>
        <w:rPr>
          <w:rFonts w:hint="eastAsia"/>
        </w:rPr>
        <w:t>忘记密码短信校验码获取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Chars="50" w:firstLine="105"/>
      </w:pPr>
      <w:r>
        <w:rPr>
          <w:rFonts w:hint="eastAsia"/>
        </w:rPr>
        <w:t>获取手机号码随机短信效验码。该短信效验码适用于</w:t>
      </w:r>
      <w:proofErr w:type="gramStart"/>
      <w:r>
        <w:rPr>
          <w:rFonts w:hint="eastAsia"/>
        </w:rPr>
        <w:t>通付宝</w:t>
      </w:r>
      <w:proofErr w:type="gramEnd"/>
      <w:r>
        <w:rPr>
          <w:rFonts w:hint="eastAsia"/>
        </w:rPr>
        <w:t>手机平台需要用的忘记密码手机号码短信校验码发送业务。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E77421" w:rsidTr="00E77421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77421" w:rsidTr="00E774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TFB_API_0011 </w:t>
      </w:r>
      <w:r>
        <w:rPr>
          <w:rFonts w:hint="eastAsia"/>
        </w:rPr>
        <w:t>忘记密码修改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用户密码修改功能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2054"/>
        <w:gridCol w:w="1297"/>
        <w:gridCol w:w="428"/>
        <w:gridCol w:w="973"/>
        <w:gridCol w:w="1355"/>
        <w:gridCol w:w="2276"/>
      </w:tblGrid>
      <w:tr w:rsidR="00E77421" w:rsidTr="007E026F">
        <w:trPr>
          <w:cantSplit/>
        </w:trPr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7E02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7E02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7E02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7E026F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aurenewpwd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重复密码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026F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aumoditype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修改支付类型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：密码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支付密码</w:t>
            </w:r>
          </w:p>
        </w:tc>
      </w:tr>
      <w:tr w:rsidR="007E026F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forgetPwd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Modify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rPr>
          <w:sz w:val="22"/>
        </w:rPr>
      </w:pPr>
    </w:p>
    <w:p w:rsidR="007E5D93" w:rsidRDefault="007E5D93" w:rsidP="007E5D93"/>
    <w:p w:rsidR="007E5D93" w:rsidRDefault="007E5D93" w:rsidP="007E5D93">
      <w:pPr>
        <w:pStyle w:val="2"/>
        <w:numPr>
          <w:ilvl w:val="1"/>
          <w:numId w:val="13"/>
        </w:numPr>
      </w:pPr>
      <w:r>
        <w:t>TFB_API_001</w:t>
      </w:r>
      <w:r>
        <w:rPr>
          <w:rFonts w:hint="eastAsia"/>
        </w:rPr>
        <w:t>2</w:t>
      </w:r>
      <w:r>
        <w:rPr>
          <w:rFonts w:hint="eastAsia"/>
        </w:rPr>
        <w:t>帮助中心列表显示</w:t>
      </w:r>
    </w:p>
    <w:p w:rsidR="007E5D93" w:rsidRDefault="007E5D93" w:rsidP="007E5D93"/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bookmarkStart w:id="92" w:name="OLE_LINK7"/>
      <w:bookmarkStart w:id="93" w:name="OLE_LINK8"/>
      <w:r>
        <w:t>Api</w:t>
      </w:r>
      <w:r>
        <w:rPr>
          <w:rFonts w:hint="eastAsia"/>
        </w:rPr>
        <w:t xml:space="preserve">AppHelpinfo </w:t>
      </w:r>
      <w:bookmarkEnd w:id="92"/>
      <w:bookmarkEnd w:id="93"/>
      <w:r>
        <w:rPr>
          <w:rFonts w:hint="eastAsia"/>
        </w:rPr>
        <w:t>-&gt;</w:t>
      </w:r>
      <w:bookmarkStart w:id="94" w:name="OLE_LINK5"/>
      <w:bookmarkStart w:id="95" w:name="OLE_LINK6"/>
      <w:r>
        <w:rPr>
          <w:rFonts w:hint="eastAsia"/>
        </w:rPr>
        <w:t>readHelp</w:t>
      </w:r>
      <w:bookmarkEnd w:id="94"/>
      <w:bookmarkEnd w:id="95"/>
      <w:r w:rsidR="0072739F">
        <w:rPr>
          <w:rFonts w:hint="eastAsia"/>
        </w:rPr>
        <w:t>L</w:t>
      </w:r>
      <w:r w:rsidR="00EC4A80">
        <w:rPr>
          <w:rFonts w:hint="eastAsia"/>
        </w:rPr>
        <w:t>ist</w:t>
      </w: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7E5D93" w:rsidRDefault="00027F75" w:rsidP="007E5D93">
      <w:pPr>
        <w:ind w:firstLine="420"/>
      </w:pPr>
      <w:r>
        <w:rPr>
          <w:rFonts w:hint="eastAsia"/>
        </w:rPr>
        <w:t>读取帮助列表</w:t>
      </w: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7E5D93" w:rsidTr="00CE5060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7E5D93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7E5D93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5060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开始读取记录</w:t>
            </w:r>
          </w:p>
        </w:tc>
      </w:tr>
      <w:tr w:rsidR="00CE5060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</w:tr>
    </w:tbl>
    <w:p w:rsidR="007E5D93" w:rsidRDefault="007E5D93" w:rsidP="007E5D93"/>
    <w:p w:rsidR="007E5D93" w:rsidRDefault="007E5D93" w:rsidP="007E5D93"/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7E5D93" w:rsidTr="00411D27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11D27" w:rsidTr="00AE4F9B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msgallcount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总共记录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条信息</w:t>
            </w:r>
          </w:p>
        </w:tc>
      </w:tr>
      <w:tr w:rsidR="00A0759D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msgdiscount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加载第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条记录</w:t>
            </w: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helpid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帮助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helpcontent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帮助内容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helpdate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时间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 w:rsidR="00EC4A80"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B82EF0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FC107B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helpname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FC107B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标题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ind w:firstLine="420"/>
      </w:pP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7E5D93" w:rsidTr="007E5D93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96" w:name="OLE_LINK11"/>
            <w:bookmarkStart w:id="97" w:name="OLE_LINK12"/>
            <w:r>
              <w:lastRenderedPageBreak/>
              <w:t>Api</w:t>
            </w:r>
            <w:r>
              <w:rPr>
                <w:rFonts w:hint="eastAsia"/>
              </w:rPr>
              <w:t>AppHelpinfo</w:t>
            </w:r>
            <w:bookmarkEnd w:id="96"/>
            <w:bookmarkEnd w:id="97"/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2739F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readHelpL</w:t>
            </w:r>
            <w:r w:rsidR="007E5D93">
              <w:rPr>
                <w:rFonts w:hint="eastAsia"/>
              </w:rPr>
              <w:t>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ind w:firstLine="420"/>
      </w:pPr>
    </w:p>
    <w:p w:rsidR="007E5D93" w:rsidRDefault="007E5D93" w:rsidP="007E5D93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7E5D93" w:rsidTr="007E5D93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rPr>
          <w:sz w:val="22"/>
        </w:rPr>
      </w:pPr>
    </w:p>
    <w:p w:rsidR="009D5E3D" w:rsidRDefault="009D5E3D" w:rsidP="009D5E3D"/>
    <w:p w:rsidR="009D5E3D" w:rsidRDefault="009D5E3D" w:rsidP="009D5E3D">
      <w:pPr>
        <w:pStyle w:val="2"/>
        <w:numPr>
          <w:ilvl w:val="1"/>
          <w:numId w:val="13"/>
        </w:numPr>
      </w:pPr>
      <w:r>
        <w:t>TFB_API_001</w:t>
      </w:r>
      <w:r>
        <w:rPr>
          <w:rFonts w:hint="eastAsia"/>
        </w:rPr>
        <w:t>3</w:t>
      </w:r>
      <w:r>
        <w:rPr>
          <w:rFonts w:hint="eastAsia"/>
        </w:rPr>
        <w:t>我的钱包</w:t>
      </w:r>
    </w:p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98" w:name="OLE_LINK9"/>
      <w:bookmarkStart w:id="99" w:name="OLE_LINK10"/>
      <w:r>
        <w:t>Api</w:t>
      </w:r>
      <w:r>
        <w:rPr>
          <w:rFonts w:hint="eastAsia"/>
        </w:rPr>
        <w:t>AppAccountInfo</w:t>
      </w:r>
      <w:bookmarkEnd w:id="98"/>
      <w:bookmarkEnd w:id="99"/>
      <w:r>
        <w:rPr>
          <w:rFonts w:hint="eastAsia"/>
        </w:rPr>
        <w:t xml:space="preserve"> -&gt;</w:t>
      </w:r>
      <w:bookmarkStart w:id="100" w:name="OLE_LINK13"/>
      <w:bookmarkStart w:id="101" w:name="OLE_LINK14"/>
      <w:r>
        <w:rPr>
          <w:rFonts w:hint="eastAsia"/>
        </w:rPr>
        <w:t>readMyAccount</w:t>
      </w:r>
      <w:bookmarkEnd w:id="100"/>
      <w:bookmarkEnd w:id="101"/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9D5E3D" w:rsidRDefault="009D5E3D" w:rsidP="009D5E3D">
      <w:pPr>
        <w:ind w:firstLine="420"/>
      </w:pPr>
      <w:r>
        <w:rPr>
          <w:rFonts w:hint="eastAsia"/>
        </w:rPr>
        <w:t>我的钱包</w:t>
      </w: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9D5E3D" w:rsidTr="009D5E3D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9D5E3D" w:rsidTr="009D5E3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/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9D5E3D" w:rsidTr="009D5E3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0286F" w:rsidTr="006B470A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accallmoney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0286F" w:rsidTr="006B470A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szCs w:val="21"/>
              </w:rPr>
            </w:pPr>
            <w:bookmarkStart w:id="102" w:name="OLE_LINK15"/>
            <w:bookmarkStart w:id="103" w:name="OLE_LINK16"/>
            <w:r>
              <w:rPr>
                <w:rFonts w:hint="eastAsia"/>
                <w:szCs w:val="21"/>
              </w:rPr>
              <w:t>acctypeid</w:t>
            </w:r>
            <w:bookmarkEnd w:id="102"/>
            <w:bookmarkEnd w:id="103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帐户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="009D5E3D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szCs w:val="21"/>
              </w:rPr>
            </w:pPr>
            <w:bookmarkStart w:id="104" w:name="OLE_LINK19"/>
            <w:bookmarkStart w:id="105" w:name="OLE_LINK20"/>
            <w:r>
              <w:rPr>
                <w:rFonts w:hint="eastAsia"/>
                <w:szCs w:val="21"/>
              </w:rPr>
              <w:t>acctypename</w:t>
            </w:r>
            <w:bookmarkEnd w:id="104"/>
            <w:bookmarkEnd w:id="105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帐户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6B470A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</w:t>
            </w:r>
            <w:r w:rsidR="009D5E3D">
              <w:rPr>
                <w:rFonts w:hint="eastAsia"/>
                <w:szCs w:val="21"/>
              </w:rPr>
              <w:t>money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非贷款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5030D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5030D2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readMyAccount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rPr>
          <w:sz w:val="22"/>
        </w:rPr>
      </w:pPr>
    </w:p>
    <w:p w:rsidR="009D5E3D" w:rsidRDefault="009D5E3D" w:rsidP="009D5E3D"/>
    <w:p w:rsidR="009D5E3D" w:rsidRDefault="009D5E3D" w:rsidP="009D5E3D">
      <w:pPr>
        <w:pStyle w:val="2"/>
        <w:numPr>
          <w:ilvl w:val="1"/>
          <w:numId w:val="13"/>
        </w:numPr>
      </w:pPr>
      <w:r>
        <w:t>TFB_API_001</w:t>
      </w:r>
      <w:r w:rsidR="00114B85">
        <w:rPr>
          <w:rFonts w:hint="eastAsia"/>
        </w:rPr>
        <w:t>4</w:t>
      </w:r>
      <w:r w:rsidR="00114B85">
        <w:rPr>
          <w:rFonts w:hint="eastAsia"/>
        </w:rPr>
        <w:t>我的钱包</w:t>
      </w:r>
      <w:r>
        <w:rPr>
          <w:rFonts w:hint="eastAsia"/>
        </w:rPr>
        <w:t>收支</w:t>
      </w:r>
      <w:r w:rsidR="00114B85">
        <w:rPr>
          <w:rFonts w:hint="eastAsia"/>
        </w:rPr>
        <w:t>明细</w:t>
      </w:r>
    </w:p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AppAccountInfo -&gt;</w:t>
      </w:r>
      <w:bookmarkStart w:id="106" w:name="OLE_LINK23"/>
      <w:bookmarkStart w:id="107" w:name="OLE_LINK24"/>
      <w:bookmarkStart w:id="108" w:name="OLE_LINK25"/>
      <w:r>
        <w:rPr>
          <w:rFonts w:hint="eastAsia"/>
        </w:rPr>
        <w:t>readAccglist</w:t>
      </w:r>
      <w:bookmarkEnd w:id="106"/>
      <w:bookmarkEnd w:id="107"/>
      <w:bookmarkEnd w:id="108"/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9D5E3D" w:rsidRDefault="00532E77" w:rsidP="009D5E3D">
      <w:pPr>
        <w:ind w:firstLine="420"/>
      </w:pPr>
      <w:r>
        <w:rPr>
          <w:rFonts w:hint="eastAsia"/>
        </w:rPr>
        <w:t>我的钱包收支明细</w:t>
      </w: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9D5E3D" w:rsidTr="005030D2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9D5E3D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030D2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5030D2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5030D2" w:rsidP="005030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09" w:name="OLE_LINK26"/>
            <w:bookmarkStart w:id="110" w:name="OLE_LINK27"/>
            <w:r>
              <w:rPr>
                <w:rFonts w:ascii="Courier New" w:hAnsi="Courier New" w:cs="Courier New" w:hint="eastAsia"/>
                <w:sz w:val="18"/>
                <w:szCs w:val="18"/>
              </w:rPr>
              <w:t>acc</w:t>
            </w:r>
            <w:r w:rsidR="005030D2">
              <w:rPr>
                <w:rFonts w:ascii="Courier New" w:hAnsi="Courier New" w:cs="Courier New" w:hint="eastAsia"/>
                <w:sz w:val="18"/>
                <w:szCs w:val="18"/>
              </w:rPr>
              <w:t>typeid</w:t>
            </w:r>
            <w:bookmarkEnd w:id="109"/>
            <w:bookmarkEnd w:id="110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5030D2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查询类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D5E3D" w:rsidRPr="005030D2" w:rsidRDefault="0000286F" w:rsidP="009D5E3D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</w:t>
            </w:r>
            <w:r w:rsidR="005030D2">
              <w:rPr>
                <w:rFonts w:ascii="Courier New" w:hAnsi="Courier New" w:cs="Courier New" w:hint="eastAsia"/>
                <w:i/>
                <w:sz w:val="18"/>
                <w:szCs w:val="18"/>
              </w:rPr>
              <w:t>分类</w:t>
            </w:r>
            <w:r w:rsidR="005030D2">
              <w:rPr>
                <w:rFonts w:ascii="Courier New" w:hAnsi="Courier New" w:cs="Courier New" w:hint="eastAsia"/>
                <w:i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i/>
                <w:sz w:val="18"/>
                <w:szCs w:val="18"/>
              </w:rPr>
              <w:t>所有为</w:t>
            </w:r>
            <w:r>
              <w:rPr>
                <w:rFonts w:ascii="Courier New" w:hAnsi="Courier New" w:cs="Courier New" w:hint="eastAsia"/>
                <w:i/>
                <w:sz w:val="18"/>
                <w:szCs w:val="18"/>
              </w:rPr>
              <w:t>0</w:t>
            </w:r>
          </w:p>
        </w:tc>
      </w:tr>
    </w:tbl>
    <w:p w:rsidR="009D5E3D" w:rsidRDefault="009D5E3D" w:rsidP="009D5E3D"/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9D5E3D" w:rsidTr="009D5E3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szCs w:val="21"/>
              </w:rPr>
            </w:pPr>
            <w:bookmarkStart w:id="111" w:name="OLE_LINK33"/>
            <w:bookmarkStart w:id="112" w:name="OLE_LINK34"/>
            <w:r>
              <w:rPr>
                <w:rFonts w:hint="eastAsia"/>
                <w:szCs w:val="21"/>
              </w:rPr>
              <w:t>accmonth</w:t>
            </w:r>
            <w:bookmarkEnd w:id="111"/>
            <w:bookmarkEnd w:id="112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账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流水月份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6B124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格式：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201309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13" w:name="OLE_LINK28"/>
            <w:bookmarkStart w:id="114" w:name="OLE_LINK29"/>
            <w:r>
              <w:rPr>
                <w:rFonts w:hint="eastAsia"/>
                <w:szCs w:val="21"/>
              </w:rPr>
              <w:t>accincome</w:t>
            </w:r>
            <w:bookmarkEnd w:id="113"/>
            <w:bookmarkEnd w:id="114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收入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szCs w:val="21"/>
              </w:rPr>
            </w:pPr>
            <w:bookmarkStart w:id="115" w:name="OLE_LINK30"/>
            <w:bookmarkStart w:id="116" w:name="OLE_LINK31"/>
            <w:bookmarkStart w:id="117" w:name="OLE_LINK32"/>
            <w:r>
              <w:rPr>
                <w:rFonts w:hint="eastAsia"/>
                <w:szCs w:val="21"/>
              </w:rPr>
              <w:t>accpayout</w:t>
            </w:r>
            <w:bookmarkEnd w:id="115"/>
            <w:bookmarkEnd w:id="116"/>
            <w:bookmarkEnd w:id="117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支出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readAccglist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rPr>
          <w:sz w:val="22"/>
        </w:rPr>
      </w:pPr>
    </w:p>
    <w:p w:rsidR="00114B85" w:rsidRDefault="00114B85" w:rsidP="00114B85"/>
    <w:p w:rsidR="00114B85" w:rsidRDefault="00114B85" w:rsidP="00114B85">
      <w:pPr>
        <w:pStyle w:val="2"/>
        <w:numPr>
          <w:ilvl w:val="1"/>
          <w:numId w:val="13"/>
        </w:numPr>
      </w:pPr>
      <w:r>
        <w:t>TFB_API_001</w:t>
      </w:r>
      <w:r w:rsidR="00A65FD5">
        <w:rPr>
          <w:rFonts w:hint="eastAsia"/>
        </w:rPr>
        <w:t>5</w:t>
      </w:r>
      <w:r>
        <w:rPr>
          <w:rFonts w:hint="eastAsia"/>
        </w:rPr>
        <w:t>我的钱包收支</w:t>
      </w:r>
      <w:r w:rsidR="00532E77">
        <w:rPr>
          <w:rFonts w:hint="eastAsia"/>
        </w:rPr>
        <w:t>详情</w:t>
      </w:r>
    </w:p>
    <w:p w:rsidR="00114B85" w:rsidRDefault="00114B85" w:rsidP="00114B85"/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AppAccountInfo -&gt;</w:t>
      </w:r>
      <w:bookmarkStart w:id="118" w:name="OLE_LINK35"/>
      <w:bookmarkStart w:id="119" w:name="OLE_LINK36"/>
      <w:r>
        <w:rPr>
          <w:rFonts w:hint="eastAsia"/>
        </w:rPr>
        <w:t>readAccglist</w:t>
      </w:r>
      <w:r w:rsidR="008339A7">
        <w:rPr>
          <w:rFonts w:hint="eastAsia"/>
        </w:rPr>
        <w:t>detail</w:t>
      </w:r>
      <w:bookmarkEnd w:id="118"/>
      <w:bookmarkEnd w:id="119"/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14B85" w:rsidRDefault="00532E77" w:rsidP="00114B85">
      <w:pPr>
        <w:ind w:firstLine="420"/>
      </w:pPr>
      <w:r>
        <w:rPr>
          <w:rFonts w:hint="eastAsia"/>
        </w:rPr>
        <w:t>我的钱包收支详情</w:t>
      </w:r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114B85" w:rsidTr="00D61A05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6B1240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acc</w:t>
            </w:r>
            <w:r w:rsidR="00114B85">
              <w:rPr>
                <w:rFonts w:ascii="Courier New" w:hAnsi="Courier New" w:cs="Courier New" w:hint="eastAsia"/>
                <w:sz w:val="18"/>
                <w:szCs w:val="18"/>
              </w:rPr>
              <w:t>typeid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6B1240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Pr="005030D2" w:rsidRDefault="006B1240" w:rsidP="00384465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</w:tr>
      <w:tr w:rsidR="00D61A0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accmonth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明细月份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1A05" w:rsidRPr="005030D2" w:rsidRDefault="00D61A05" w:rsidP="002361A7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明细月份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201308</w:t>
            </w:r>
          </w:p>
        </w:tc>
      </w:tr>
      <w:tr w:rsidR="00D61A0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78E0"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开始行数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1A05" w:rsidRPr="005030D2" w:rsidRDefault="00D61A05" w:rsidP="002361A7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114B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78E0"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D61A05" w:rsidP="00114B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D61A0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默认显示行数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Pr="005030D2" w:rsidRDefault="00D61A05" w:rsidP="00384465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114B85" w:rsidRDefault="00114B85" w:rsidP="00114B85"/>
    <w:p w:rsidR="00114B85" w:rsidRDefault="00114B85" w:rsidP="00114B85"/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7"/>
        <w:gridCol w:w="2126"/>
        <w:gridCol w:w="17"/>
        <w:gridCol w:w="1542"/>
        <w:gridCol w:w="40"/>
        <w:gridCol w:w="527"/>
        <w:gridCol w:w="35"/>
        <w:gridCol w:w="958"/>
        <w:gridCol w:w="23"/>
        <w:gridCol w:w="1207"/>
        <w:gridCol w:w="45"/>
        <w:gridCol w:w="2151"/>
      </w:tblGrid>
      <w:tr w:rsidR="00114B85" w:rsidTr="00787E7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RPr="00CB0A32" w:rsidTr="00CB0A32">
        <w:trPr>
          <w:cantSplit/>
        </w:trPr>
        <w:tc>
          <w:tcPr>
            <w:tcW w:w="9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CB0A32">
        <w:trPr>
          <w:cantSplit/>
        </w:trPr>
        <w:tc>
          <w:tcPr>
            <w:tcW w:w="9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114B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accglistno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E84724" w:rsidP="00E847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accgpaymode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收入支出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szCs w:val="21"/>
              </w:rPr>
            </w:pPr>
            <w:bookmarkStart w:id="120" w:name="OLE_LINK39"/>
            <w:bookmarkStart w:id="121" w:name="OLE_LINK40"/>
            <w:r>
              <w:rPr>
                <w:rFonts w:hint="eastAsia"/>
                <w:szCs w:val="21"/>
              </w:rPr>
              <w:t>accglistmoney</w:t>
            </w:r>
            <w:bookmarkEnd w:id="120"/>
            <w:bookmarkEnd w:id="121"/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87E7D" w:rsidTr="00384465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accglistdate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发生日期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06ED0" w:rsidTr="00967B50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accglistid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唯一标识号</w:t>
            </w:r>
          </w:p>
        </w:tc>
      </w:tr>
      <w:tr w:rsidR="00D61A05" w:rsidTr="002361A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.6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accgstate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交易状态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交易成功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交易失败</w:t>
            </w:r>
          </w:p>
        </w:tc>
      </w:tr>
      <w:tr w:rsidR="00D61A05" w:rsidTr="002361A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D61A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.7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accgtype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2361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交易类型中文描述的</w:t>
            </w: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D61A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 w:rsidR="0091264A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D61A05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787E7D" w:rsidP="00384465">
            <w:pPr>
              <w:rPr>
                <w:szCs w:val="21"/>
              </w:rPr>
            </w:pPr>
            <w:bookmarkStart w:id="122" w:name="OLE_LINK37"/>
            <w:bookmarkStart w:id="123" w:name="OLE_LINK38"/>
            <w:r>
              <w:rPr>
                <w:rFonts w:hint="eastAsia"/>
                <w:szCs w:val="21"/>
              </w:rPr>
              <w:t>accg</w:t>
            </w:r>
            <w:bookmarkEnd w:id="122"/>
            <w:bookmarkEnd w:id="123"/>
            <w:r w:rsidR="00D61A05">
              <w:rPr>
                <w:rFonts w:hint="eastAsia"/>
                <w:szCs w:val="21"/>
              </w:rPr>
              <w:t>memo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D61A0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D61A0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</w:tr>
    </w:tbl>
    <w:p w:rsidR="00114B85" w:rsidRDefault="00114B85" w:rsidP="00114B85">
      <w:pPr>
        <w:ind w:firstLine="420"/>
      </w:pPr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14B85" w:rsidTr="008339A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833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8339A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readAccglistdetail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833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14B85" w:rsidRDefault="00114B85" w:rsidP="00114B85">
      <w:pPr>
        <w:ind w:firstLine="420"/>
      </w:pPr>
    </w:p>
    <w:p w:rsidR="00114B85" w:rsidRDefault="00114B85" w:rsidP="00114B8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14B8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14B85" w:rsidRDefault="00114B85" w:rsidP="00114B85">
      <w:pPr>
        <w:rPr>
          <w:sz w:val="22"/>
        </w:rPr>
      </w:pPr>
    </w:p>
    <w:p w:rsidR="00532E77" w:rsidRDefault="00532E77" w:rsidP="00532E77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16 </w:t>
      </w:r>
      <w:r>
        <w:rPr>
          <w:rFonts w:hint="eastAsia"/>
        </w:rPr>
        <w:t>短信校验码获取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124" w:name="OLE_LINK41"/>
      <w:bookmarkStart w:id="125" w:name="OLE_LINK42"/>
      <w:r>
        <w:t>Api</w:t>
      </w:r>
      <w:r>
        <w:rPr>
          <w:rFonts w:hint="eastAsia"/>
        </w:rPr>
        <w:t>SendSms</w:t>
      </w:r>
      <w:bookmarkEnd w:id="124"/>
      <w:bookmarkEnd w:id="125"/>
      <w:r w:rsidR="00082EBE">
        <w:rPr>
          <w:rFonts w:hint="eastAsia"/>
        </w:rPr>
        <w:t>-&gt;</w:t>
      </w:r>
      <w:r w:rsidR="00082EBE">
        <w:rPr>
          <w:szCs w:val="21"/>
        </w:rPr>
        <w:t>getSmsCode</w:t>
      </w:r>
    </w:p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532E77" w:rsidRDefault="00532E77" w:rsidP="00532E77">
      <w:pPr>
        <w:ind w:firstLineChars="50" w:firstLine="105"/>
      </w:pPr>
      <w:r>
        <w:rPr>
          <w:rFonts w:hint="eastAsia"/>
        </w:rPr>
        <w:t>获取手机号码随机短信效验码。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532E77" w:rsidTr="00384465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32E77" w:rsidTr="006014CE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532E7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SendSms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9D5E3D" w:rsidRDefault="009D5E3D" w:rsidP="009D5E3D">
      <w:pPr>
        <w:rPr>
          <w:sz w:val="22"/>
        </w:rPr>
      </w:pPr>
    </w:p>
    <w:p w:rsidR="00532E77" w:rsidRDefault="00532E77" w:rsidP="00532E77">
      <w:pPr>
        <w:rPr>
          <w:sz w:val="22"/>
        </w:rPr>
      </w:pPr>
    </w:p>
    <w:p w:rsidR="00532E77" w:rsidRDefault="00532E77" w:rsidP="00532E77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1</w:t>
      </w:r>
      <w:r w:rsidR="008B5BDF">
        <w:rPr>
          <w:rFonts w:hint="eastAsia"/>
        </w:rPr>
        <w:t>7</w:t>
      </w:r>
      <w:bookmarkStart w:id="126" w:name="OLE_LINK65"/>
      <w:bookmarkStart w:id="127" w:name="OLE_LINK66"/>
      <w:r w:rsidR="008B5BDF">
        <w:rPr>
          <w:rFonts w:hint="eastAsia"/>
        </w:rPr>
        <w:t>信用卡还款</w:t>
      </w:r>
      <w:bookmarkEnd w:id="126"/>
      <w:bookmarkEnd w:id="127"/>
      <w:r w:rsidR="00C9266A">
        <w:rPr>
          <w:rFonts w:hint="eastAsia"/>
        </w:rPr>
        <w:t>请求</w:t>
      </w:r>
    </w:p>
    <w:p w:rsidR="00532E77" w:rsidRDefault="00532E77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128" w:name="OLE_LINK43"/>
      <w:bookmarkStart w:id="129" w:name="OLE_LINK44"/>
      <w:r>
        <w:t>Api</w:t>
      </w:r>
      <w:r>
        <w:rPr>
          <w:rFonts w:hint="eastAsia"/>
        </w:rPr>
        <w:t>Payinfo</w:t>
      </w:r>
      <w:bookmarkEnd w:id="128"/>
      <w:bookmarkEnd w:id="129"/>
      <w:r w:rsidR="008B5BDF">
        <w:rPr>
          <w:rFonts w:hint="eastAsia"/>
        </w:rPr>
        <w:t>- &gt;</w:t>
      </w:r>
      <w:bookmarkStart w:id="130" w:name="OLE_LINK45"/>
      <w:bookmarkStart w:id="131" w:name="OLE_LINK46"/>
      <w:bookmarkStart w:id="132" w:name="OLE_LINK80"/>
      <w:bookmarkStart w:id="133" w:name="OLE_LINK81"/>
      <w:r w:rsidR="00BD6BCD">
        <w:rPr>
          <w:rFonts w:hint="eastAsia"/>
        </w:rPr>
        <w:t>c</w:t>
      </w:r>
      <w:r w:rsidR="008B5BDF">
        <w:t>redit</w:t>
      </w:r>
      <w:r w:rsidR="008B5BDF">
        <w:rPr>
          <w:rFonts w:hint="eastAsia"/>
        </w:rPr>
        <w:t>C</w:t>
      </w:r>
      <w:r w:rsidR="008B5BDF" w:rsidRPr="008B5BDF">
        <w:t>ard</w:t>
      </w:r>
      <w:bookmarkEnd w:id="130"/>
      <w:bookmarkEnd w:id="131"/>
      <w:r w:rsidR="00BD6BCD">
        <w:rPr>
          <w:rFonts w:hint="eastAsia"/>
        </w:rPr>
        <w:t>MoneyRq</w:t>
      </w:r>
      <w:bookmarkEnd w:id="132"/>
      <w:bookmarkEnd w:id="133"/>
    </w:p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532E77" w:rsidRDefault="00532E77" w:rsidP="00532E77">
      <w:pPr>
        <w:ind w:firstLineChars="50" w:firstLine="105"/>
      </w:pPr>
      <w:r>
        <w:rPr>
          <w:rFonts w:hint="eastAsia"/>
        </w:rPr>
        <w:t>获取交易的手续费和其他信息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532E77" w:rsidTr="00532E77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4" w:name="OLE_LINK47"/>
            <w:bookmarkStart w:id="135" w:name="OLE_LINK48"/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  <w:bookmarkEnd w:id="134"/>
            <w:bookmarkEnd w:id="135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082EBE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8B5BD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6" w:name="OLE_LINK49"/>
            <w:bookmarkStart w:id="137" w:name="OLE_LINK50"/>
            <w:r>
              <w:rPr>
                <w:rFonts w:ascii="Courier New" w:hAnsi="Courier New" w:cs="Courier New" w:hint="eastAsia"/>
                <w:sz w:val="18"/>
                <w:szCs w:val="18"/>
              </w:rPr>
              <w:t>paymoney</w:t>
            </w:r>
            <w:bookmarkEnd w:id="136"/>
            <w:bookmarkEnd w:id="137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交易金额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到帐信用卡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收款人手机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收款人姓名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到帐银行名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fucardno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0021C8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</w:t>
            </w:r>
            <w:r w:rsidR="00DC4921">
              <w:rPr>
                <w:rFonts w:ascii="Courier New" w:hAnsi="Courier New" w:cs="Courier New" w:hint="eastAsia"/>
                <w:sz w:val="18"/>
                <w:szCs w:val="18"/>
              </w:rPr>
              <w:t>款人手机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>
              <w:rPr>
                <w:rFonts w:ascii="Courier New" w:hAnsi="Courier New" w:cs="Courier New"/>
                <w:sz w:val="18"/>
                <w:szCs w:val="18"/>
              </w:rPr>
              <w:t>car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0021C8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</w:t>
            </w:r>
            <w:r w:rsidR="00DC4921">
              <w:rPr>
                <w:rFonts w:ascii="Courier New" w:hAnsi="Courier New" w:cs="Courier New" w:hint="eastAsia"/>
                <w:sz w:val="18"/>
                <w:szCs w:val="18"/>
              </w:rPr>
              <w:t>款人姓名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AF70CB" w:rsidTr="00AF70CB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B40D62" w:rsidTr="00B40D6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  <w:r w:rsidR="00AF70CB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447D4" w:rsidRDefault="002447D4" w:rsidP="0039062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</w:t>
            </w:r>
            <w:r w:rsidR="00D65A72">
              <w:rPr>
                <w:rFonts w:hint="eastAsia"/>
              </w:rPr>
              <w:t>base64</w:t>
            </w:r>
          </w:p>
          <w:p w:rsidR="002447D4" w:rsidRDefault="002447D4" w:rsidP="0039062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</w:t>
            </w:r>
            <w:r w:rsidR="00390622">
              <w:rPr>
                <w:rFonts w:ascii="黑体" w:eastAsia="黑体" w:hint="eastAsia"/>
              </w:rPr>
              <w:t>1</w:t>
            </w:r>
            <w:r w:rsidR="00D65A72">
              <w:rPr>
                <w:rFonts w:ascii="黑体" w:eastAsia="黑体" w:hint="eastAsia"/>
              </w:rPr>
              <w:t>：</w:t>
            </w:r>
            <w:r>
              <w:rPr>
                <w:rFonts w:ascii="黑体" w:eastAsia="黑体" w:hint="eastAsia"/>
              </w:rPr>
              <w:t>***</w:t>
            </w:r>
            <w:r w:rsidR="00390622"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</w:t>
            </w:r>
            <w:r w:rsidR="00390622">
              <w:rPr>
                <w:rFonts w:ascii="黑体" w:eastAsia="黑体" w:hint="eastAsia"/>
              </w:rPr>
              <w:t>2</w:t>
            </w:r>
            <w:r w:rsidR="00D65A72">
              <w:rPr>
                <w:rFonts w:hint="eastAsia"/>
              </w:rPr>
              <w:t>：</w:t>
            </w:r>
            <w:r w:rsidR="00390622">
              <w:rPr>
                <w:rFonts w:hint="eastAsia"/>
              </w:rPr>
              <w:t>***</w:t>
            </w:r>
            <w:r>
              <w:rPr>
                <w:rFonts w:hint="eastAsia"/>
              </w:rPr>
              <w:t>|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390622">
              <w:rPr>
                <w:rFonts w:hint="eastAsia"/>
              </w:rPr>
              <w:t>}</w:t>
            </w:r>
          </w:p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32E77" w:rsidTr="008B5BD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0021C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0021C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8B5BD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8" w:name="OLE_LINK61"/>
            <w:bookmarkStart w:id="139" w:name="OLE_LINK62"/>
            <w:r>
              <w:rPr>
                <w:rFonts w:ascii="Courier New" w:hAnsi="Courier New" w:cs="Courier New" w:hint="eastAsia"/>
                <w:sz w:val="18"/>
                <w:szCs w:val="18"/>
              </w:rPr>
              <w:t>feemoney</w:t>
            </w:r>
            <w:bookmarkEnd w:id="138"/>
            <w:bookmarkEnd w:id="139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手续费用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7474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74745" w:rsidRDefault="000021C8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0021C8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53F52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53F52" w:rsidRDefault="007B7920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8B5BD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BD6BC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redit</w:t>
            </w:r>
            <w:r>
              <w:rPr>
                <w:rFonts w:hint="eastAsia"/>
              </w:rPr>
              <w:t>C</w:t>
            </w:r>
            <w:r w:rsidRPr="008B5BDF">
              <w:t>ard</w:t>
            </w:r>
            <w:r>
              <w:rPr>
                <w:rFonts w:hint="eastAsia"/>
              </w:rPr>
              <w:t>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8B5BDF" w:rsidRDefault="008B5BDF" w:rsidP="008B5BDF">
      <w:pPr>
        <w:rPr>
          <w:sz w:val="22"/>
        </w:rPr>
      </w:pPr>
    </w:p>
    <w:p w:rsidR="008B5BDF" w:rsidRDefault="008B5BDF" w:rsidP="008B5BDF">
      <w:pPr>
        <w:pStyle w:val="2"/>
        <w:numPr>
          <w:ilvl w:val="1"/>
          <w:numId w:val="13"/>
        </w:numPr>
      </w:pPr>
      <w:bookmarkStart w:id="140" w:name="OLE_LINK137"/>
      <w:bookmarkStart w:id="141" w:name="OLE_LINK138"/>
      <w:r>
        <w:t>TFB_API_00</w:t>
      </w:r>
      <w:r>
        <w:rPr>
          <w:rFonts w:hint="eastAsia"/>
        </w:rPr>
        <w:t xml:space="preserve">18 </w:t>
      </w:r>
      <w:bookmarkStart w:id="142" w:name="OLE_LINK67"/>
      <w:bookmarkStart w:id="143" w:name="OLE_LINK68"/>
      <w:r>
        <w:rPr>
          <w:rFonts w:hint="eastAsia"/>
        </w:rPr>
        <w:t>信用卡还款</w:t>
      </w:r>
      <w:bookmarkEnd w:id="142"/>
      <w:bookmarkEnd w:id="143"/>
      <w:r w:rsidR="00192A3A">
        <w:rPr>
          <w:rFonts w:hint="eastAsia"/>
        </w:rPr>
        <w:t>支付成功</w:t>
      </w:r>
    </w:p>
    <w:p w:rsidR="008B5BDF" w:rsidRDefault="008B5BDF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r w:rsidR="006B2FDD" w:rsidRPr="006B2FDD">
        <w:t>insertcreditCardMoney</w:t>
      </w:r>
    </w:p>
    <w:p w:rsidR="008B5BDF" w:rsidRDefault="008B5BDF" w:rsidP="008B5BDF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B5BDF" w:rsidRDefault="00CA4360" w:rsidP="008B5BDF">
      <w:pPr>
        <w:ind w:firstLineChars="50" w:firstLine="105"/>
      </w:pPr>
      <w:r>
        <w:rPr>
          <w:rFonts w:hint="eastAsia"/>
        </w:rPr>
        <w:t>交易成功，插入信用卡还款记录</w:t>
      </w:r>
    </w:p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8B5BDF" w:rsidTr="006014CE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192A3A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192A3A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银行流水号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5BDF" w:rsidTr="006014CE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5BDF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014CE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6014CE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bookmarkEnd w:id="140"/>
    <w:bookmarkEnd w:id="141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5BDF" w:rsidTr="006B2FD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B2FD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6B2FD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2FDD">
              <w:t>insertcreditCardMoney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B2FD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>
      <w:pPr>
        <w:rPr>
          <w:sz w:val="22"/>
        </w:rPr>
      </w:pPr>
    </w:p>
    <w:p w:rsidR="006B2FDD" w:rsidRDefault="006B2FDD" w:rsidP="006B2FDD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 xml:space="preserve">19  </w:t>
      </w:r>
      <w:r>
        <w:rPr>
          <w:rFonts w:hint="eastAsia"/>
        </w:rPr>
        <w:t>读取信用卡还款记录</w:t>
      </w:r>
    </w:p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readC</w:t>
      </w:r>
      <w:r>
        <w:t>redit</w:t>
      </w:r>
      <w:r>
        <w:rPr>
          <w:rFonts w:hint="eastAsia"/>
        </w:rPr>
        <w:t>C</w:t>
      </w:r>
      <w:r w:rsidRPr="008B5BDF">
        <w:t>ard</w:t>
      </w:r>
      <w:r>
        <w:rPr>
          <w:rFonts w:hint="eastAsia"/>
        </w:rPr>
        <w:t>glist</w:t>
      </w:r>
    </w:p>
    <w:p w:rsidR="006B2FDD" w:rsidRDefault="006B2FDD" w:rsidP="006B2FDD"/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6B2FDD" w:rsidRDefault="000C4D2B" w:rsidP="006B2FDD">
      <w:pPr>
        <w:ind w:firstLineChars="50" w:firstLine="105"/>
      </w:pPr>
      <w:r>
        <w:rPr>
          <w:rFonts w:hint="eastAsia"/>
        </w:rPr>
        <w:t>读取信用卡流水列表</w:t>
      </w:r>
    </w:p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6B2FDD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6B2FDD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6B2FDD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4" w:name="OLE_LINK150"/>
            <w:bookmarkStart w:id="145" w:name="OLE_LINK151"/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  <w:bookmarkEnd w:id="144"/>
            <w:bookmarkEnd w:id="145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EB6A24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6" w:name="OLE_LINK152"/>
            <w:bookmarkStart w:id="147" w:name="OLE_LINK153"/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  <w:bookmarkEnd w:id="146"/>
            <w:bookmarkEnd w:id="147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EB6A24" w:rsidTr="00EB6A24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8" w:name="OLE_LINK154"/>
            <w:bookmarkStart w:id="149" w:name="OLE_LINK155"/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  <w:bookmarkEnd w:id="148"/>
            <w:bookmarkEnd w:id="149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6B2FDD" w:rsidRDefault="006B2FDD" w:rsidP="006B2FDD"/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6B2FDD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B0A32" w:rsidRPr="00CB0A32" w:rsidTr="00C134E7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C134E7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0" w:name="OLE_LINK69"/>
            <w:bookmarkStart w:id="151" w:name="OLE_LINK70"/>
            <w:r>
              <w:rPr>
                <w:rFonts w:hint="eastAsia"/>
                <w:szCs w:val="21"/>
              </w:rPr>
              <w:t>ccgno</w:t>
            </w:r>
            <w:bookmarkEnd w:id="150"/>
            <w:bookmarkEnd w:id="151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2" w:name="OLE_LINK139"/>
            <w:bookmarkStart w:id="153" w:name="OLE_LINK140"/>
            <w:r>
              <w:rPr>
                <w:rFonts w:hint="eastAsia"/>
                <w:szCs w:val="21"/>
              </w:rPr>
              <w:t>ccgtime</w:t>
            </w:r>
            <w:bookmarkEnd w:id="152"/>
            <w:bookmarkEnd w:id="153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4" w:name="OLE_LINK141"/>
            <w:bookmarkStart w:id="155" w:name="OLE_LINK142"/>
            <w:r>
              <w:rPr>
                <w:rFonts w:hint="eastAsia"/>
                <w:szCs w:val="21"/>
              </w:rPr>
              <w:t>huancardno</w:t>
            </w:r>
            <w:bookmarkEnd w:id="154"/>
            <w:bookmarkEnd w:id="155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6" w:name="OLE_LINK143"/>
            <w:bookmarkStart w:id="157" w:name="OLE_LINK144"/>
            <w:bookmarkStart w:id="158" w:name="OLE_LINK145"/>
            <w:r>
              <w:rPr>
                <w:rFonts w:hint="eastAsia"/>
                <w:szCs w:val="21"/>
              </w:rPr>
              <w:t>paymoney</w:t>
            </w:r>
            <w:bookmarkEnd w:id="156"/>
            <w:bookmarkEnd w:id="157"/>
            <w:bookmarkEnd w:id="158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9" w:name="OLE_LINK146"/>
            <w:bookmarkStart w:id="160" w:name="OLE_LINK147"/>
            <w:r>
              <w:rPr>
                <w:rFonts w:hint="eastAsia"/>
                <w:szCs w:val="21"/>
              </w:rPr>
              <w:t>allmoney</w:t>
            </w:r>
            <w:bookmarkEnd w:id="159"/>
            <w:bookmarkEnd w:id="160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Tr="00C134E7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Tr="00C134E7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B0A3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B0A32">
              <w:rPr>
                <w:rFonts w:ascii="YaHei Consolas Hybrid" w:eastAsia="YaHei Consolas Hybrid" w:hAnsiTheme="minorHAnsi" w:cs="YaHei Consolas Hybrid"/>
                <w:b/>
                <w:bCs/>
                <w:color w:val="2A00FF"/>
                <w:kern w:val="0"/>
                <w:sz w:val="18"/>
                <w:szCs w:val="18"/>
              </w:rPr>
              <w:t>msgdiscount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134E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CB0A3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CB0A3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B2FDD" w:rsidRDefault="00CB0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B0A32">
              <w:rPr>
                <w:szCs w:val="21"/>
              </w:rPr>
              <w:t>msgallcount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B2FDD" w:rsidTr="00967B5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readC</w:t>
            </w:r>
            <w:r>
              <w:t>redit</w:t>
            </w:r>
            <w:r>
              <w:rPr>
                <w:rFonts w:hint="eastAsia"/>
              </w:rPr>
              <w:t>C</w:t>
            </w:r>
            <w:r w:rsidRPr="008B5BDF">
              <w:t>ard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/>
    <w:p w:rsidR="008B5BDF" w:rsidRDefault="008B5BDF" w:rsidP="008B5BDF"/>
    <w:p w:rsidR="008B5BDF" w:rsidRDefault="008B5BDF" w:rsidP="008B5BDF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5BDF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5BDF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5BDF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/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20</w:t>
      </w:r>
      <w:r>
        <w:rPr>
          <w:rFonts w:hint="eastAsia"/>
        </w:rPr>
        <w:t>转账汇款手续费计算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getTransferPayfee</w:t>
      </w:r>
    </w:p>
    <w:p w:rsidR="00176DC0" w:rsidRDefault="00176DC0" w:rsidP="00176DC0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转账汇款手续费计算</w:t>
      </w:r>
      <w:r>
        <w:rPr>
          <w:rFonts w:hint="eastAsia"/>
        </w:rPr>
        <w:t>,</w:t>
      </w:r>
      <w:r>
        <w:rPr>
          <w:rFonts w:hint="eastAsia"/>
        </w:rPr>
        <w:t>修改到帐时间</w:t>
      </w:r>
      <w:r>
        <w:rPr>
          <w:rFonts w:hint="eastAsia"/>
        </w:rPr>
        <w:t>/</w:t>
      </w:r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银行时都触发计算，到帐时间选择银行时响应内容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选择银行响应</w:t>
            </w:r>
            <w:r>
              <w:rPr>
                <w:rFonts w:hint="eastAsia"/>
              </w:rPr>
              <w:t>bankid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多选时需要用到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06745" w:rsidTr="0000674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06745">
              <w:rPr>
                <w:rFonts w:ascii="Courier New" w:hAnsi="Courier New" w:cs="Courier New" w:hint="eastAsia"/>
                <w:sz w:val="18"/>
                <w:szCs w:val="18"/>
              </w:rPr>
              <w:t>4.3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006745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BF406B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激活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BF406B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返回的这个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为选择项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getTransferPayfee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8B0656" w:rsidRDefault="008B0656" w:rsidP="008B0656">
      <w:pPr>
        <w:rPr>
          <w:sz w:val="22"/>
        </w:rPr>
      </w:pPr>
    </w:p>
    <w:p w:rsidR="008B0656" w:rsidRDefault="008B0656" w:rsidP="008B0656">
      <w:pPr>
        <w:pStyle w:val="2"/>
        <w:numPr>
          <w:ilvl w:val="1"/>
          <w:numId w:val="13"/>
        </w:numPr>
      </w:pPr>
      <w:r>
        <w:lastRenderedPageBreak/>
        <w:t>TFB_API_00</w:t>
      </w:r>
      <w:r w:rsidR="00200E28">
        <w:rPr>
          <w:rFonts w:hint="eastAsia"/>
        </w:rPr>
        <w:t>2</w:t>
      </w:r>
      <w:r w:rsidR="00176DC0">
        <w:rPr>
          <w:rFonts w:hint="eastAsia"/>
        </w:rPr>
        <w:t>1</w:t>
      </w:r>
      <w:r>
        <w:rPr>
          <w:rFonts w:hint="eastAsia"/>
        </w:rPr>
        <w:t>转账汇款</w:t>
      </w:r>
      <w:r w:rsidR="002628D5">
        <w:rPr>
          <w:rFonts w:hint="eastAsia"/>
        </w:rPr>
        <w:t>请求获得</w:t>
      </w:r>
      <w:r w:rsidR="00BC3883">
        <w:rPr>
          <w:rFonts w:hint="eastAsia"/>
        </w:rPr>
        <w:t>银行</w:t>
      </w:r>
      <w:r w:rsidR="002628D5">
        <w:rPr>
          <w:rFonts w:hint="eastAsia"/>
        </w:rPr>
        <w:t>交易流水号</w:t>
      </w:r>
    </w:p>
    <w:p w:rsidR="008B0656" w:rsidRDefault="008B0656" w:rsidP="0012618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1" w:name="OLE_LINK95"/>
      <w:bookmarkStart w:id="162" w:name="OLE_LINK96"/>
      <w:r w:rsidR="002628D5">
        <w:rPr>
          <w:rFonts w:hint="eastAsia"/>
        </w:rPr>
        <w:t>t</w:t>
      </w:r>
      <w:r w:rsidR="00384465">
        <w:t>ransfer</w:t>
      </w:r>
      <w:r w:rsidR="00384465">
        <w:rPr>
          <w:rFonts w:hint="eastAsia"/>
        </w:rPr>
        <w:t>M</w:t>
      </w:r>
      <w:r w:rsidR="00126182" w:rsidRPr="00126182">
        <w:t>oney</w:t>
      </w:r>
      <w:bookmarkEnd w:id="161"/>
      <w:bookmarkEnd w:id="162"/>
      <w:r w:rsidR="002628D5">
        <w:rPr>
          <w:rFonts w:hint="eastAsia"/>
        </w:rPr>
        <w:t>Rq</w:t>
      </w:r>
    </w:p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B0656" w:rsidRDefault="008B0656" w:rsidP="008B0656">
      <w:pPr>
        <w:ind w:firstLineChars="50" w:firstLine="105"/>
      </w:pPr>
      <w:r>
        <w:rPr>
          <w:rFonts w:hint="eastAsia"/>
        </w:rPr>
        <w:t>获取交易的手续费和其他信息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B40D62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B40D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B40D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款金额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总转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款额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选择过来带过来的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8D5">
              <w:rPr>
                <w:rFonts w:ascii="Courier New" w:hAnsi="Courier New" w:cs="Courier New"/>
                <w:sz w:val="18"/>
                <w:szCs w:val="18"/>
              </w:rPr>
              <w:t>shoucardmemo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填写的备注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sendsms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短信提醒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：提醒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</w:tr>
      <w:tr w:rsidR="008062CB" w:rsidTr="008062C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0656" w:rsidTr="00F30286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0656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74745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2628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</w:t>
            </w:r>
            <w:r w:rsidR="002628D5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C74745" w:rsidRDefault="00504C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Pr="00F30286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504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504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F3028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2628D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  <w:r>
              <w:rPr>
                <w:rFonts w:hint="eastAsia"/>
              </w:rPr>
              <w:t>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rPr>
          <w:sz w:val="22"/>
        </w:rPr>
      </w:pPr>
    </w:p>
    <w:p w:rsidR="008B0656" w:rsidRDefault="008B0656" w:rsidP="008B0656">
      <w:pPr>
        <w:pStyle w:val="2"/>
        <w:numPr>
          <w:ilvl w:val="1"/>
          <w:numId w:val="13"/>
        </w:numPr>
      </w:pPr>
      <w:r>
        <w:t>TFB_API_00</w:t>
      </w:r>
      <w:r w:rsidR="00F30286">
        <w:rPr>
          <w:rFonts w:hint="eastAsia"/>
        </w:rPr>
        <w:t>2</w:t>
      </w:r>
      <w:bookmarkStart w:id="163" w:name="OLE_LINK101"/>
      <w:bookmarkStart w:id="164" w:name="OLE_LINK102"/>
      <w:r w:rsidR="00176DC0">
        <w:rPr>
          <w:rFonts w:hint="eastAsia"/>
        </w:rPr>
        <w:t xml:space="preserve">2 </w:t>
      </w:r>
      <w:r w:rsidR="00F30286">
        <w:rPr>
          <w:rFonts w:hint="eastAsia"/>
        </w:rPr>
        <w:t>转账汇款</w:t>
      </w:r>
      <w:bookmarkEnd w:id="163"/>
      <w:bookmarkEnd w:id="164"/>
      <w:r w:rsidR="00370362">
        <w:rPr>
          <w:rFonts w:hint="eastAsia"/>
        </w:rPr>
        <w:t>支付成功反馈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5" w:name="OLE_LINK99"/>
      <w:bookmarkStart w:id="166" w:name="OLE_LINK100"/>
      <w:r w:rsidR="002B53AE">
        <w:rPr>
          <w:rFonts w:hint="eastAsia"/>
        </w:rPr>
        <w:t>insertT</w:t>
      </w:r>
      <w:r w:rsidR="00384465">
        <w:t>ransfer</w:t>
      </w:r>
      <w:r w:rsidR="00384465">
        <w:rPr>
          <w:rFonts w:hint="eastAsia"/>
        </w:rPr>
        <w:t>M</w:t>
      </w:r>
      <w:r w:rsidR="00384465" w:rsidRPr="00126182">
        <w:t>oney</w:t>
      </w:r>
      <w:bookmarkEnd w:id="165"/>
      <w:bookmarkEnd w:id="166"/>
    </w:p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8B0656" w:rsidRDefault="00200E28" w:rsidP="008B0656">
      <w:pPr>
        <w:ind w:firstLineChars="50" w:firstLine="105"/>
      </w:pPr>
      <w:r>
        <w:rPr>
          <w:rFonts w:hint="eastAsia"/>
        </w:rPr>
        <w:t>交易成功后插入转账汇款记录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8B0656" w:rsidTr="00F3028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0656" w:rsidTr="00384465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200E2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insertT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2B53AE" w:rsidRDefault="002B53AE" w:rsidP="002B53AE">
      <w:pPr>
        <w:rPr>
          <w:sz w:val="22"/>
        </w:rPr>
      </w:pPr>
    </w:p>
    <w:p w:rsidR="002B53AE" w:rsidRDefault="002B53AE" w:rsidP="002B53AE">
      <w:pPr>
        <w:pStyle w:val="2"/>
        <w:numPr>
          <w:ilvl w:val="1"/>
          <w:numId w:val="13"/>
        </w:numPr>
      </w:pPr>
      <w:r>
        <w:lastRenderedPageBreak/>
        <w:t>TFB_API_00</w:t>
      </w:r>
      <w:r w:rsidR="00D77A32">
        <w:rPr>
          <w:rFonts w:hint="eastAsia"/>
        </w:rPr>
        <w:t>2</w:t>
      </w:r>
      <w:r w:rsidR="00176DC0">
        <w:rPr>
          <w:rFonts w:hint="eastAsia"/>
        </w:rPr>
        <w:t>3</w:t>
      </w:r>
      <w:r w:rsidR="00200E28">
        <w:rPr>
          <w:rFonts w:hint="eastAsia"/>
        </w:rPr>
        <w:t>读取转账汇款</w:t>
      </w:r>
      <w:r w:rsidR="00370362">
        <w:rPr>
          <w:rFonts w:hint="eastAsia"/>
        </w:rPr>
        <w:t>历史</w:t>
      </w:r>
      <w:r>
        <w:rPr>
          <w:rFonts w:hint="eastAsia"/>
        </w:rPr>
        <w:t>记录</w:t>
      </w:r>
    </w:p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readT</w:t>
      </w:r>
      <w:r>
        <w:t>ransfer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glist</w:t>
      </w:r>
    </w:p>
    <w:p w:rsidR="002B53AE" w:rsidRDefault="002B53AE" w:rsidP="002B53AE"/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2B53AE" w:rsidRDefault="00D77A32" w:rsidP="002B53AE">
      <w:pPr>
        <w:ind w:firstLineChars="50" w:firstLine="105"/>
      </w:pPr>
      <w:r>
        <w:rPr>
          <w:rFonts w:hint="eastAsia"/>
        </w:rPr>
        <w:t>读取转账汇款历史</w:t>
      </w:r>
      <w:r w:rsidR="002B53AE">
        <w:rPr>
          <w:rFonts w:hint="eastAsia"/>
        </w:rPr>
        <w:t>列表</w:t>
      </w:r>
    </w:p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2B53AE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 w:rsidR="00D77A32">
              <w:rPr>
                <w:rFonts w:ascii="Courier New" w:hAnsi="Courier New" w:cs="Courier New" w:hint="eastAsia"/>
                <w:sz w:val="18"/>
                <w:szCs w:val="18"/>
              </w:rPr>
              <w:t>zhuan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2B53AE" w:rsidRDefault="002B53AE" w:rsidP="002B53AE"/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2B53AE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B0A32" w:rsidRPr="00CB0A32" w:rsidTr="00C134E7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C134E7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zhuancardno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转账卡号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B61D0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转账</w:t>
            </w:r>
            <w:r w:rsidR="002B53AE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2B53AE" w:rsidTr="00176DC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176DC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34 </w:t>
      </w:r>
      <w:r>
        <w:rPr>
          <w:rFonts w:hint="eastAsia"/>
        </w:rPr>
        <w:t>还贷款手续费计算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getRepayMoneyPayfee</w:t>
      </w:r>
    </w:p>
    <w:p w:rsidR="00176DC0" w:rsidRDefault="00176DC0" w:rsidP="00176DC0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还贷款手续费计算</w:t>
      </w:r>
      <w:r>
        <w:rPr>
          <w:rFonts w:hint="eastAsia"/>
        </w:rPr>
        <w:t>,</w:t>
      </w:r>
      <w:r>
        <w:rPr>
          <w:rFonts w:hint="eastAsia"/>
        </w:rPr>
        <w:t>修改到帐时间</w:t>
      </w:r>
      <w:r>
        <w:rPr>
          <w:rFonts w:hint="eastAsia"/>
        </w:rPr>
        <w:t>/</w:t>
      </w:r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银行时都触发计算，到帐时间选择银行时响应内容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选择银行响应</w:t>
            </w:r>
            <w:r>
              <w:rPr>
                <w:rFonts w:hint="eastAsia"/>
              </w:rPr>
              <w:t>bankid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getRepayMoneyPayfee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/>
    <w:p w:rsidR="00176DC0" w:rsidRPr="00E77421" w:rsidRDefault="00176DC0" w:rsidP="00176DC0"/>
    <w:p w:rsidR="00176DC0" w:rsidRDefault="00176DC0" w:rsidP="00176DC0"/>
    <w:p w:rsidR="00384465" w:rsidRDefault="00384465" w:rsidP="00384465">
      <w:pPr>
        <w:rPr>
          <w:sz w:val="22"/>
        </w:rPr>
      </w:pPr>
    </w:p>
    <w:p w:rsidR="00384465" w:rsidRDefault="00384465" w:rsidP="00384465">
      <w:pPr>
        <w:pStyle w:val="2"/>
        <w:numPr>
          <w:ilvl w:val="1"/>
          <w:numId w:val="13"/>
        </w:numPr>
      </w:pPr>
      <w:r>
        <w:t>TFB_API_00</w:t>
      </w:r>
      <w:r w:rsidR="00445723">
        <w:rPr>
          <w:rFonts w:hint="eastAsia"/>
        </w:rPr>
        <w:t>2</w:t>
      </w:r>
      <w:r w:rsidR="00176DC0">
        <w:rPr>
          <w:rFonts w:hint="eastAsia"/>
        </w:rPr>
        <w:t>5</w:t>
      </w:r>
      <w:bookmarkStart w:id="167" w:name="OLE_LINK111"/>
      <w:bookmarkStart w:id="168" w:name="OLE_LINK112"/>
      <w:r>
        <w:rPr>
          <w:rFonts w:hint="eastAsia"/>
        </w:rPr>
        <w:t>还</w:t>
      </w:r>
      <w:r w:rsidR="00504C45">
        <w:rPr>
          <w:rFonts w:hint="eastAsia"/>
        </w:rPr>
        <w:t>贷</w:t>
      </w:r>
      <w:r>
        <w:rPr>
          <w:rFonts w:hint="eastAsia"/>
        </w:rPr>
        <w:t>款</w:t>
      </w:r>
      <w:bookmarkEnd w:id="167"/>
      <w:bookmarkEnd w:id="168"/>
      <w:r w:rsidR="00504C45">
        <w:rPr>
          <w:rFonts w:hint="eastAsia"/>
        </w:rPr>
        <w:t>请求银行交易流水号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9" w:name="OLE_LINK113"/>
      <w:bookmarkStart w:id="170" w:name="OLE_LINK114"/>
      <w:r>
        <w:rPr>
          <w:rFonts w:hint="eastAsia"/>
        </w:rPr>
        <w:t>RepayMoney</w:t>
      </w:r>
      <w:bookmarkEnd w:id="169"/>
      <w:bookmarkEnd w:id="170"/>
      <w:r w:rsidR="00504C45">
        <w:rPr>
          <w:rFonts w:hint="eastAsia"/>
        </w:rPr>
        <w:t>Rq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84465" w:rsidRDefault="00384465" w:rsidP="00384465">
      <w:pPr>
        <w:ind w:firstLineChars="50" w:firstLine="105"/>
      </w:pPr>
      <w:r>
        <w:rPr>
          <w:rFonts w:hint="eastAsia"/>
        </w:rPr>
        <w:t>获取交易的手续费和其他信息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70362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付款人姓名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AE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AE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收款人姓名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总还款额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647E" w:rsidTr="0068647E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8647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8647E" w:rsidRPr="0068647E" w:rsidRDefault="0068647E" w:rsidP="0068647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370362" w:rsidRPr="00370362" w:rsidRDefault="00370362" w:rsidP="00370362"/>
    <w:p w:rsidR="00504C45" w:rsidRDefault="00504C45" w:rsidP="00504C4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04C45" w:rsidTr="00347484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Pr="00F30286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84465" w:rsidRPr="00504C4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p w:rsidR="00504C45" w:rsidRPr="00504C45" w:rsidRDefault="00504C45" w:rsidP="00504C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504C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RepayMoneyRq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rPr>
          <w:sz w:val="22"/>
        </w:rPr>
      </w:pPr>
    </w:p>
    <w:p w:rsidR="00384465" w:rsidRDefault="00384465" w:rsidP="00384465">
      <w:pPr>
        <w:pStyle w:val="2"/>
        <w:numPr>
          <w:ilvl w:val="1"/>
          <w:numId w:val="13"/>
        </w:numPr>
      </w:pPr>
      <w:r>
        <w:t>TFB_API_00</w:t>
      </w:r>
      <w:r w:rsidR="00445723">
        <w:rPr>
          <w:rFonts w:hint="eastAsia"/>
        </w:rPr>
        <w:t>2</w:t>
      </w:r>
      <w:r w:rsidR="00176DC0">
        <w:rPr>
          <w:rFonts w:hint="eastAsia"/>
        </w:rPr>
        <w:t>6</w:t>
      </w:r>
      <w:r w:rsidR="00D77A32">
        <w:rPr>
          <w:rFonts w:hint="eastAsia"/>
        </w:rPr>
        <w:t>插入</w:t>
      </w:r>
      <w:r w:rsidR="00504C45">
        <w:rPr>
          <w:rFonts w:hint="eastAsia"/>
        </w:rPr>
        <w:t>还贷款</w:t>
      </w:r>
      <w:r w:rsidR="00216210">
        <w:rPr>
          <w:rFonts w:hint="eastAsia"/>
        </w:rPr>
        <w:t>成功反馈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71" w:name="OLE_LINK115"/>
      <w:bookmarkStart w:id="172" w:name="OLE_LINK116"/>
      <w:bookmarkStart w:id="173" w:name="OLE_LINK84"/>
      <w:r w:rsidR="00D77A32">
        <w:rPr>
          <w:rFonts w:hint="eastAsia"/>
        </w:rPr>
        <w:t>insertR</w:t>
      </w:r>
      <w:r w:rsidR="003B1C36">
        <w:rPr>
          <w:rFonts w:hint="eastAsia"/>
        </w:rPr>
        <w:t>epayMoney</w:t>
      </w:r>
      <w:bookmarkEnd w:id="171"/>
      <w:bookmarkEnd w:id="172"/>
      <w:bookmarkEnd w:id="173"/>
    </w:p>
    <w:p w:rsidR="0038446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84465" w:rsidRDefault="00D77A32" w:rsidP="003B1C36">
      <w:r>
        <w:rPr>
          <w:rFonts w:hint="eastAsia"/>
        </w:rPr>
        <w:t>交易成功后插入记录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84465" w:rsidTr="00384465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38446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84465" w:rsidTr="00384465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B1C3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D77A3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insertRepayMoney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>
      <w:pPr>
        <w:rPr>
          <w:sz w:val="22"/>
        </w:rPr>
      </w:pPr>
    </w:p>
    <w:p w:rsidR="003B1C36" w:rsidRDefault="003B1C36" w:rsidP="003B1C36">
      <w:pPr>
        <w:rPr>
          <w:sz w:val="22"/>
        </w:rPr>
      </w:pPr>
    </w:p>
    <w:p w:rsidR="00D77A32" w:rsidRDefault="00D77A32" w:rsidP="00D77A32">
      <w:pPr>
        <w:rPr>
          <w:sz w:val="22"/>
        </w:rPr>
      </w:pPr>
    </w:p>
    <w:p w:rsidR="00D77A32" w:rsidRDefault="00D77A32" w:rsidP="00D77A32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2</w:t>
      </w:r>
      <w:r w:rsidR="00176DC0">
        <w:rPr>
          <w:rFonts w:hint="eastAsia"/>
        </w:rPr>
        <w:t>7</w:t>
      </w:r>
      <w:r>
        <w:rPr>
          <w:rFonts w:hint="eastAsia"/>
        </w:rPr>
        <w:t>读取</w:t>
      </w:r>
      <w:r w:rsidR="00504C45">
        <w:rPr>
          <w:rFonts w:hint="eastAsia"/>
        </w:rPr>
        <w:t>还贷款</w:t>
      </w:r>
      <w:r>
        <w:rPr>
          <w:rFonts w:hint="eastAsia"/>
        </w:rPr>
        <w:t>历史记录</w:t>
      </w:r>
    </w:p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 w:rsidR="000D4EB3">
        <w:rPr>
          <w:rFonts w:hint="eastAsia"/>
        </w:rPr>
        <w:t>Payinfo - &gt; readRepay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glist</w:t>
      </w:r>
    </w:p>
    <w:p w:rsidR="00D77A32" w:rsidRDefault="00D77A32" w:rsidP="00D77A32"/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D77A32" w:rsidRDefault="00D77A32" w:rsidP="00D77A32">
      <w:pPr>
        <w:ind w:firstLineChars="50" w:firstLine="105"/>
      </w:pPr>
      <w:r>
        <w:rPr>
          <w:rFonts w:hint="eastAsia"/>
        </w:rPr>
        <w:t>读取</w:t>
      </w:r>
      <w:r w:rsidR="00504C45">
        <w:rPr>
          <w:rFonts w:hint="eastAsia"/>
        </w:rPr>
        <w:t>还贷款</w:t>
      </w:r>
      <w:r>
        <w:rPr>
          <w:rFonts w:hint="eastAsia"/>
        </w:rPr>
        <w:t>历史列表</w:t>
      </w:r>
    </w:p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D77A32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 w:rsidR="000D4EB3"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D77A32" w:rsidRDefault="00D77A32" w:rsidP="00D77A32"/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D77A32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RPr="00CB0A32" w:rsidTr="00C134E7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C134E7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C134E7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B61D0C" w:rsidTr="00D0390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967B5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</w:t>
            </w:r>
            <w:r w:rsidR="00B61D0C">
              <w:rPr>
                <w:rFonts w:hint="eastAsia"/>
                <w:szCs w:val="21"/>
              </w:rPr>
              <w:t>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967B5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B61D0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</w:t>
            </w:r>
            <w:r w:rsidR="00D77A32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D77A32" w:rsidTr="00967B5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0D4EB3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readRepayM</w:t>
            </w:r>
            <w:r w:rsidRPr="00126182">
              <w:t>oney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77A32" w:rsidRDefault="00D77A32" w:rsidP="00D77A32">
      <w:pPr>
        <w:rPr>
          <w:sz w:val="22"/>
        </w:rPr>
      </w:pPr>
    </w:p>
    <w:p w:rsidR="008D0DD0" w:rsidRDefault="008D0DD0" w:rsidP="003B1C36">
      <w:pPr>
        <w:rPr>
          <w:sz w:val="22"/>
        </w:rPr>
      </w:pPr>
    </w:p>
    <w:p w:rsidR="003B1C36" w:rsidRDefault="003B1C36" w:rsidP="003B1C36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2</w:t>
      </w:r>
      <w:bookmarkStart w:id="174" w:name="OLE_LINK117"/>
      <w:bookmarkStart w:id="175" w:name="OLE_LINK118"/>
      <w:r w:rsidR="00176DC0">
        <w:rPr>
          <w:rFonts w:hint="eastAsia"/>
        </w:rPr>
        <w:t xml:space="preserve">8 </w:t>
      </w:r>
      <w:r>
        <w:rPr>
          <w:rFonts w:hint="eastAsia"/>
        </w:rPr>
        <w:t>充值</w:t>
      </w:r>
      <w:bookmarkEnd w:id="174"/>
      <w:bookmarkEnd w:id="175"/>
      <w:r w:rsidR="00E27443">
        <w:rPr>
          <w:rFonts w:hint="eastAsia"/>
        </w:rPr>
        <w:t>接口请求获得交易流水号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76" w:name="OLE_LINK119"/>
      <w:bookmarkStart w:id="177" w:name="OLE_LINK120"/>
      <w:r>
        <w:t>recharge</w:t>
      </w:r>
      <w:bookmarkEnd w:id="176"/>
      <w:bookmarkEnd w:id="177"/>
      <w:r w:rsidR="00E27443">
        <w:rPr>
          <w:rFonts w:hint="eastAsia"/>
        </w:rPr>
        <w:t>Req</w:t>
      </w:r>
    </w:p>
    <w:p w:rsidR="003B1C36" w:rsidRDefault="004A4784" w:rsidP="003B1C36">
      <w:r>
        <w:rPr>
          <w:rFonts w:hint="eastAsia"/>
        </w:rPr>
        <w:t>修改记录：</w:t>
      </w:r>
      <w:r>
        <w:rPr>
          <w:rFonts w:hint="eastAsia"/>
        </w:rPr>
        <w:t>2013-08-21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B1C36" w:rsidRDefault="003B1C36" w:rsidP="003B1C36">
      <w:pPr>
        <w:ind w:firstLineChars="50" w:firstLine="105"/>
      </w:pPr>
      <w:r>
        <w:rPr>
          <w:rFonts w:hint="eastAsia"/>
        </w:rPr>
        <w:t>充值流水管理</w:t>
      </w:r>
      <w:r w:rsidRPr="003B1C36">
        <w:rPr>
          <w:rFonts w:hint="eastAsia"/>
        </w:rPr>
        <w:t>'creditcard</w:t>
      </w:r>
      <w:r w:rsidRPr="003B1C36">
        <w:rPr>
          <w:rFonts w:hint="eastAsia"/>
        </w:rPr>
        <w:t>（信用卡）或者</w:t>
      </w:r>
      <w:r w:rsidRPr="003B1C36">
        <w:rPr>
          <w:rFonts w:hint="eastAsia"/>
        </w:rPr>
        <w:t xml:space="preserve"> depositcard(</w:t>
      </w:r>
      <w:r w:rsidRPr="003B1C36">
        <w:rPr>
          <w:rFonts w:hint="eastAsia"/>
        </w:rPr>
        <w:t>储蓄卡</w:t>
      </w:r>
      <w:r w:rsidRPr="003B1C36">
        <w:rPr>
          <w:rFonts w:hint="eastAsia"/>
        </w:rPr>
        <w:t>)</w:t>
      </w:r>
      <w:r>
        <w:rPr>
          <w:rFonts w:hint="eastAsia"/>
        </w:rPr>
        <w:t>充值</w:t>
      </w:r>
      <w:r w:rsidR="00E27443">
        <w:rPr>
          <w:rFonts w:hint="eastAsia"/>
        </w:rPr>
        <w:t>。存储卡到帐日期请直接填写‘下一个工作日’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B1C36" w:rsidTr="003B1C3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78" w:name="OLE_LINK121"/>
            <w:bookmarkStart w:id="179" w:name="OLE_LINK122"/>
            <w:r w:rsidRPr="003B1C36">
              <w:rPr>
                <w:rFonts w:ascii="Courier New" w:hAnsi="Courier New" w:cs="Courier New"/>
                <w:sz w:val="18"/>
                <w:szCs w:val="18"/>
              </w:rPr>
              <w:t>banktype</w:t>
            </w:r>
            <w:bookmarkEnd w:id="178"/>
            <w:bookmarkEnd w:id="179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1C36">
              <w:rPr>
                <w:rFonts w:hint="eastAsia"/>
              </w:rPr>
              <w:t>'creditcard</w:t>
            </w:r>
            <w:r w:rsidRPr="003B1C36">
              <w:rPr>
                <w:rFonts w:hint="eastAsia"/>
              </w:rPr>
              <w:t>（信用卡）或者</w:t>
            </w:r>
            <w:r w:rsidRPr="003B1C36">
              <w:rPr>
                <w:rFonts w:hint="eastAsia"/>
              </w:rPr>
              <w:t xml:space="preserve"> depositcard(</w:t>
            </w:r>
            <w:r w:rsidRPr="003B1C36">
              <w:rPr>
                <w:rFonts w:hint="eastAsia"/>
              </w:rPr>
              <w:t>储蓄卡</w:t>
            </w:r>
            <w:r w:rsidRPr="003B1C36">
              <w:rPr>
                <w:rFonts w:hint="eastAsia"/>
              </w:rPr>
              <w:t>)</w:t>
            </w:r>
            <w:r>
              <w:rPr>
                <w:rFonts w:hint="eastAsia"/>
              </w:rPr>
              <w:t>充值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80" w:name="OLE_LINK123"/>
            <w:bookmarkStart w:id="181" w:name="OLE_LINK124"/>
            <w:r w:rsidRPr="003B1C36">
              <w:rPr>
                <w:rFonts w:ascii="Courier New" w:hAnsi="Courier New" w:cs="Courier New"/>
                <w:sz w:val="18"/>
                <w:szCs w:val="18"/>
              </w:rPr>
              <w:t>bankname</w:t>
            </w:r>
            <w:bookmarkEnd w:id="180"/>
            <w:bookmarkEnd w:id="181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5F36AC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82" w:name="OLE_LINK55"/>
            <w:bookmarkStart w:id="183" w:name="OLE_LINK56"/>
            <w:r>
              <w:rPr>
                <w:rFonts w:ascii="Courier New" w:hAnsi="Courier New" w:cs="Courier New" w:hint="eastAsia"/>
                <w:sz w:val="18"/>
                <w:szCs w:val="18"/>
              </w:rPr>
              <w:t>card</w:t>
            </w:r>
            <w:r w:rsidR="003B1C36" w:rsidRPr="003B1C36">
              <w:rPr>
                <w:rFonts w:ascii="Courier New" w:hAnsi="Courier New" w:cs="Courier New"/>
                <w:sz w:val="18"/>
                <w:szCs w:val="18"/>
              </w:rPr>
              <w:t>no</w:t>
            </w:r>
            <w:bookmarkEnd w:id="182"/>
            <w:bookmarkEnd w:id="183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47484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 w:rsidR="003B1C36"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43" w:rsidTr="00B0287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F36AC" w:rsidTr="00347484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84" w:name="OLE_LINK71"/>
            <w:bookmarkStart w:id="185" w:name="OLE_LINK72"/>
            <w:bookmarkStart w:id="186" w:name="OLE_LINK75"/>
            <w:r>
              <w:rPr>
                <w:rFonts w:ascii="Courier New" w:hAnsi="Courier New" w:cs="Courier New" w:hint="eastAsia"/>
                <w:sz w:val="18"/>
                <w:szCs w:val="18"/>
              </w:rPr>
              <w:t>cardmobile</w:t>
            </w:r>
            <w:bookmarkEnd w:id="184"/>
            <w:bookmarkEnd w:id="185"/>
            <w:bookmarkEnd w:id="186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填写手机号码</w:t>
            </w:r>
          </w:p>
        </w:tc>
      </w:tr>
      <w:tr w:rsidR="00133629" w:rsidTr="00133629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2AE9" w:rsidTr="00197F9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C126C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sendsms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C126C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是否发送短信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7E2A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7E2AE9" w:rsidP="005F36A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7E2AE9" w:rsidP="0047794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7E2AE9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6A51E7" w:rsidTr="006A51E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.9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51E7" w:rsidRPr="006A51E7" w:rsidRDefault="006A51E7" w:rsidP="006A51E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3B1C36" w:rsidRDefault="003B1C36" w:rsidP="003B1C36"/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B1C36" w:rsidTr="006B470A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27443" w:rsidTr="00B0287D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E2744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E27443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B1C36" w:rsidTr="003B1C3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recharge</w:t>
            </w:r>
            <w:r>
              <w:rPr>
                <w:rFonts w:hint="eastAsia"/>
              </w:rPr>
              <w:t>Req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B1C36" w:rsidRDefault="003B1C36" w:rsidP="003B1C36"/>
    <w:p w:rsidR="003F6C16" w:rsidRDefault="003F6C16" w:rsidP="003F6C16">
      <w:pPr>
        <w:rPr>
          <w:sz w:val="22"/>
        </w:rPr>
      </w:pPr>
    </w:p>
    <w:p w:rsidR="003F6C16" w:rsidRDefault="003F6C16" w:rsidP="003F6C16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2</w:t>
      </w:r>
      <w:r w:rsidR="00176DC0">
        <w:rPr>
          <w:rFonts w:hint="eastAsia"/>
        </w:rPr>
        <w:t>9</w:t>
      </w:r>
      <w:r>
        <w:rPr>
          <w:rFonts w:hint="eastAsia"/>
        </w:rPr>
        <w:t>充值接口交易成功反馈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r>
        <w:t>recharge</w:t>
      </w:r>
      <w:r>
        <w:rPr>
          <w:rFonts w:hint="eastAsia"/>
        </w:rPr>
        <w:t>Pay</w:t>
      </w:r>
    </w:p>
    <w:p w:rsidR="003F6C16" w:rsidRDefault="003F6C16" w:rsidP="003F6C16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F6C16" w:rsidRDefault="003F6C16" w:rsidP="003F6C16">
      <w:pPr>
        <w:ind w:firstLineChars="50" w:firstLine="105"/>
      </w:pPr>
      <w:r>
        <w:rPr>
          <w:rFonts w:hint="eastAsia"/>
        </w:rPr>
        <w:t>充值流水管理</w:t>
      </w:r>
      <w:r w:rsidRPr="003B1C36">
        <w:rPr>
          <w:rFonts w:hint="eastAsia"/>
        </w:rPr>
        <w:t>'creditcard</w:t>
      </w:r>
      <w:r w:rsidRPr="003B1C36">
        <w:rPr>
          <w:rFonts w:hint="eastAsia"/>
        </w:rPr>
        <w:t>（信用卡）或者</w:t>
      </w:r>
      <w:r w:rsidRPr="003B1C36">
        <w:rPr>
          <w:rFonts w:hint="eastAsia"/>
        </w:rPr>
        <w:t xml:space="preserve"> depositcard(</w:t>
      </w:r>
      <w:r w:rsidRPr="003B1C36">
        <w:rPr>
          <w:rFonts w:hint="eastAsia"/>
        </w:rPr>
        <w:t>储蓄卡</w:t>
      </w:r>
      <w:r w:rsidRPr="003B1C36">
        <w:rPr>
          <w:rFonts w:hint="eastAsia"/>
        </w:rPr>
        <w:t>)</w:t>
      </w:r>
      <w:r>
        <w:rPr>
          <w:rFonts w:hint="eastAsia"/>
        </w:rPr>
        <w:t>充值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F6C16" w:rsidTr="00061A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061AD0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银行交易流水号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920"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支付结果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 w:rsidRPr="007B7920">
              <w:rPr>
                <w:rFonts w:ascii="Courier New" w:hAnsi="Courier New" w:cs="Courier New"/>
                <w:sz w:val="18"/>
                <w:szCs w:val="18"/>
              </w:rPr>
              <w:t>failure</w:t>
            </w:r>
          </w:p>
        </w:tc>
      </w:tr>
    </w:tbl>
    <w:p w:rsidR="003F6C16" w:rsidRDefault="003F6C16" w:rsidP="003F6C16"/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F6C16" w:rsidTr="00061A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F6C16" w:rsidTr="00061A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recharge</w:t>
            </w:r>
            <w:r>
              <w:rPr>
                <w:rFonts w:hint="eastAsia"/>
              </w:rPr>
              <w:t>Pay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F6C16" w:rsidRDefault="003F6C16" w:rsidP="003F6C16"/>
    <w:p w:rsidR="003F6C16" w:rsidRDefault="003F6C16" w:rsidP="003F6C16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3B1C36"/>
    <w:p w:rsidR="008E2BD5" w:rsidRDefault="008E2BD5" w:rsidP="003B1C36"/>
    <w:p w:rsidR="003B1C36" w:rsidRDefault="003B1C36" w:rsidP="003B1C36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3B1C36" w:rsidTr="008E2BD5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B1C36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E2BD5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5089E" w:rsidRDefault="00C5089E" w:rsidP="00C5089E">
      <w:pPr>
        <w:rPr>
          <w:sz w:val="22"/>
        </w:rPr>
      </w:pPr>
      <w:bookmarkStart w:id="187" w:name="OLE_LINK57"/>
      <w:bookmarkStart w:id="188" w:name="OLE_LINK58"/>
    </w:p>
    <w:p w:rsidR="00C5089E" w:rsidRDefault="00C5089E" w:rsidP="00C5089E">
      <w:pPr>
        <w:pStyle w:val="2"/>
        <w:numPr>
          <w:ilvl w:val="1"/>
          <w:numId w:val="13"/>
        </w:numPr>
      </w:pPr>
      <w:r>
        <w:t>TFB_API_00</w:t>
      </w:r>
      <w:r w:rsidR="00B61D0C">
        <w:rPr>
          <w:rFonts w:hint="eastAsia"/>
        </w:rPr>
        <w:t>30</w:t>
      </w:r>
      <w:r>
        <w:rPr>
          <w:rFonts w:hint="eastAsia"/>
        </w:rPr>
        <w:t>读取银行列表</w:t>
      </w:r>
    </w:p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Pr="00C5089E">
        <w:t>ApiAppInfo</w:t>
      </w:r>
      <w:r>
        <w:rPr>
          <w:rFonts w:hint="eastAsia"/>
        </w:rPr>
        <w:t>- &gt; readBankList</w:t>
      </w:r>
    </w:p>
    <w:p w:rsidR="00C5089E" w:rsidRDefault="00C5089E" w:rsidP="00C5089E"/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5089E" w:rsidRDefault="00C5089E" w:rsidP="00C5089E">
      <w:pPr>
        <w:ind w:firstLineChars="50" w:firstLine="105"/>
      </w:pPr>
      <w:r>
        <w:rPr>
          <w:rFonts w:hint="eastAsia"/>
        </w:rPr>
        <w:t>读取银行列表</w:t>
      </w:r>
    </w:p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C5089E" w:rsidTr="00C5089E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5089E" w:rsidTr="00C5089E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5089E" w:rsidTr="00C5089E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67F3" w:rsidTr="001E67F3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67F3" w:rsidRDefault="001E67F3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67F3" w:rsidRDefault="001E67F3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67F3" w:rsidRDefault="001E67F3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67F3">
              <w:rPr>
                <w:rFonts w:ascii="Courier New" w:hAnsi="Courier New" w:cs="Courier New"/>
                <w:sz w:val="18"/>
                <w:szCs w:val="18"/>
              </w:rPr>
              <w:t>activemobilesms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67F3" w:rsidRDefault="001E67F3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67F3" w:rsidRDefault="001E67F3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E67F3" w:rsidRDefault="001E67F3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67F3" w:rsidRDefault="001E67F3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手机银行标识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E67F3" w:rsidRDefault="001E67F3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：所有支持银行</w:t>
            </w:r>
          </w:p>
          <w:p w:rsidR="001E67F3" w:rsidRDefault="001E67F3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：只显示支持手机银行余额查询的银行</w:t>
            </w:r>
          </w:p>
        </w:tc>
      </w:tr>
    </w:tbl>
    <w:p w:rsidR="00C5089E" w:rsidRDefault="00C5089E" w:rsidP="00C5089E"/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C5089E" w:rsidTr="00F1582E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5089E" w:rsidTr="00F1582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582E" w:rsidTr="00F1582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F1582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F1582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28">
              <w:t>bankid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F1582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bank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C508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银行编号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F1582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bank</w:t>
            </w:r>
            <w:r>
              <w:rPr>
                <w:rFonts w:hint="eastAsia"/>
              </w:rPr>
              <w:t>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5089E" w:rsidTr="00C5089E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C5089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089E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readBankList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C5089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5089E" w:rsidRDefault="00C5089E" w:rsidP="00C5089E"/>
    <w:p w:rsidR="00C5089E" w:rsidRDefault="00C5089E" w:rsidP="00C5089E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5089E" w:rsidTr="00F1582E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5089E" w:rsidTr="00F1582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5089E" w:rsidTr="00F1582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187"/>
      <w:bookmarkEnd w:id="188"/>
    </w:tbl>
    <w:p w:rsidR="00C5089E" w:rsidRDefault="00C5089E" w:rsidP="00C5089E">
      <w:pPr>
        <w:rPr>
          <w:sz w:val="22"/>
        </w:rPr>
      </w:pPr>
    </w:p>
    <w:p w:rsidR="0063758B" w:rsidRDefault="0063758B" w:rsidP="0063758B">
      <w:pPr>
        <w:rPr>
          <w:sz w:val="22"/>
        </w:rPr>
      </w:pPr>
    </w:p>
    <w:p w:rsidR="0063758B" w:rsidRDefault="0063758B" w:rsidP="0063758B">
      <w:pPr>
        <w:pStyle w:val="2"/>
        <w:numPr>
          <w:ilvl w:val="1"/>
          <w:numId w:val="13"/>
        </w:numPr>
      </w:pPr>
      <w:r>
        <w:lastRenderedPageBreak/>
        <w:t>TFB_API_00</w:t>
      </w:r>
      <w:r w:rsidR="00B61D0C">
        <w:rPr>
          <w:rFonts w:hint="eastAsia"/>
        </w:rPr>
        <w:t>31</w:t>
      </w:r>
      <w:r>
        <w:rPr>
          <w:rFonts w:hint="eastAsia"/>
        </w:rPr>
        <w:t>读取首页广告列表</w:t>
      </w:r>
    </w:p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Pr="00C5089E">
        <w:t>ApiAppInfo</w:t>
      </w:r>
      <w:r>
        <w:rPr>
          <w:rFonts w:hint="eastAsia"/>
        </w:rPr>
        <w:t>- &gt;</w:t>
      </w:r>
      <w:bookmarkStart w:id="189" w:name="OLE_LINK63"/>
      <w:bookmarkStart w:id="190" w:name="OLE_LINK64"/>
      <w:r>
        <w:rPr>
          <w:rFonts w:hint="eastAsia"/>
        </w:rPr>
        <w:t>readIndex</w:t>
      </w:r>
      <w:r>
        <w:t>A</w:t>
      </w:r>
      <w:r w:rsidRPr="0063758B">
        <w:t>d</w:t>
      </w:r>
      <w:r>
        <w:rPr>
          <w:rFonts w:hint="eastAsia"/>
        </w:rPr>
        <w:t>List</w:t>
      </w:r>
      <w:bookmarkEnd w:id="189"/>
      <w:bookmarkEnd w:id="190"/>
    </w:p>
    <w:p w:rsidR="0063758B" w:rsidRDefault="0063758B" w:rsidP="0063758B"/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63758B" w:rsidRDefault="00C27462" w:rsidP="0063758B">
      <w:pPr>
        <w:ind w:firstLineChars="50" w:firstLine="105"/>
      </w:pPr>
      <w:r>
        <w:rPr>
          <w:rFonts w:hint="eastAsia"/>
        </w:rPr>
        <w:t>读取首页广告图片</w:t>
      </w:r>
    </w:p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63758B" w:rsidTr="00C2746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63758B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7462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C27462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C274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msgadtype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C274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3758B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默认填写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</w:p>
        </w:tc>
      </w:tr>
    </w:tbl>
    <w:p w:rsidR="0063758B" w:rsidRDefault="0063758B" w:rsidP="0063758B"/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63758B" w:rsidTr="005752FF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排序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1" w:name="OLE_LINK131"/>
            <w:bookmarkStart w:id="192" w:name="OLE_LINK132"/>
            <w:r>
              <w:rPr>
                <w:rFonts w:hint="eastAsia"/>
              </w:rPr>
              <w:t>adpicurl</w:t>
            </w:r>
            <w:bookmarkEnd w:id="191"/>
            <w:bookmarkEnd w:id="192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广告图片地址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3" w:name="OLE_LINK127"/>
            <w:bookmarkStart w:id="194" w:name="OLE_LINK128"/>
            <w:r>
              <w:rPr>
                <w:rFonts w:hint="eastAsia"/>
              </w:rPr>
              <w:t>adtitle</w:t>
            </w:r>
            <w:bookmarkEnd w:id="193"/>
            <w:bookmarkEnd w:id="194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广告标题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adlinkurl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超链接地址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5" w:name="OLE_LINK133"/>
            <w:bookmarkStart w:id="196" w:name="OLE_LINK134"/>
            <w:r w:rsidRPr="005752FF">
              <w:rPr>
                <w:rFonts w:ascii="Courier New" w:hAnsi="Courier New" w:cs="Courier New"/>
                <w:sz w:val="18"/>
                <w:szCs w:val="18"/>
              </w:rPr>
              <w:t>ad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all</w:t>
            </w:r>
            <w:r w:rsidRPr="005752FF">
              <w:rPr>
                <w:rFonts w:ascii="Courier New" w:hAnsi="Courier New" w:cs="Courier New"/>
                <w:sz w:val="18"/>
                <w:szCs w:val="18"/>
              </w:rPr>
              <w:t>count</w:t>
            </w:r>
            <w:bookmarkEnd w:id="195"/>
            <w:bookmarkEnd w:id="196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广告图片数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752FF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3758B" w:rsidTr="0063758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63758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089E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readIndex</w:t>
            </w:r>
            <w:r>
              <w:t>A</w:t>
            </w:r>
            <w:r w:rsidRPr="0063758B">
              <w:t>d</w:t>
            </w:r>
            <w:r>
              <w:rPr>
                <w:rFonts w:hint="eastAsia"/>
              </w:rPr>
              <w:t>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63758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3758B" w:rsidRDefault="0063758B" w:rsidP="0063758B"/>
    <w:p w:rsidR="0063758B" w:rsidRDefault="0063758B" w:rsidP="0063758B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3758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63758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63758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/>
    <w:p w:rsidR="00AE4F9B" w:rsidRDefault="00AE4F9B" w:rsidP="00AE4F9B">
      <w:pPr>
        <w:rPr>
          <w:sz w:val="22"/>
        </w:rPr>
      </w:pPr>
    </w:p>
    <w:p w:rsidR="00AE4F9B" w:rsidRDefault="00AE4F9B" w:rsidP="00AE4F9B">
      <w:pPr>
        <w:pStyle w:val="2"/>
        <w:numPr>
          <w:ilvl w:val="1"/>
          <w:numId w:val="13"/>
        </w:numPr>
      </w:pPr>
      <w:r>
        <w:t>TFB_API_00</w:t>
      </w:r>
      <w:r w:rsidR="00B61D0C">
        <w:rPr>
          <w:rFonts w:hint="eastAsia"/>
        </w:rPr>
        <w:t>32</w:t>
      </w:r>
      <w:r w:rsidR="00EF35A9">
        <w:rPr>
          <w:rFonts w:hint="eastAsia"/>
        </w:rPr>
        <w:t>激活</w:t>
      </w:r>
      <w:r w:rsidR="00173EEE">
        <w:rPr>
          <w:rFonts w:hint="eastAsia"/>
        </w:rPr>
        <w:t>刷卡器</w:t>
      </w:r>
    </w:p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55EED">
        <w:t>Api</w:t>
      </w:r>
      <w:r w:rsidR="00B55EED">
        <w:rPr>
          <w:rFonts w:hint="eastAsia"/>
        </w:rPr>
        <w:t>Author</w:t>
      </w:r>
      <w:r w:rsidRPr="00C5089E">
        <w:t>Info</w:t>
      </w:r>
      <w:r w:rsidR="00EF35A9">
        <w:rPr>
          <w:rFonts w:hint="eastAsia"/>
        </w:rPr>
        <w:t>- &gt;</w:t>
      </w:r>
      <w:bookmarkStart w:id="197" w:name="OLE_LINK129"/>
      <w:bookmarkStart w:id="198" w:name="OLE_LINK130"/>
      <w:r w:rsidR="00EF35A9">
        <w:rPr>
          <w:rFonts w:hint="eastAsia"/>
        </w:rPr>
        <w:t>activePayCard</w:t>
      </w:r>
      <w:bookmarkEnd w:id="197"/>
      <w:bookmarkEnd w:id="198"/>
    </w:p>
    <w:p w:rsidR="00AE4F9B" w:rsidRDefault="00AE4F9B" w:rsidP="00AE4F9B"/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AE4F9B" w:rsidRDefault="00EF35A9" w:rsidP="00AE4F9B">
      <w:pPr>
        <w:ind w:firstLineChars="50" w:firstLine="105"/>
      </w:pPr>
      <w:r>
        <w:rPr>
          <w:rFonts w:hint="eastAsia"/>
        </w:rPr>
        <w:t>激活</w:t>
      </w:r>
      <w:r w:rsidR="00173EEE">
        <w:rPr>
          <w:rFonts w:hint="eastAsia"/>
        </w:rPr>
        <w:t>刷卡器</w:t>
      </w:r>
    </w:p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AE4F9B" w:rsidTr="00AE4F9B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EF35A9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9" w:name="OLE_LINK135"/>
            <w:bookmarkStart w:id="200" w:name="OLE_LINK136"/>
            <w:r>
              <w:rPr>
                <w:rFonts w:ascii="Courier New" w:hAnsi="Courier New" w:cs="Courier New" w:hint="eastAsia"/>
                <w:sz w:val="18"/>
                <w:szCs w:val="18"/>
              </w:rPr>
              <w:t>paycardkey</w:t>
            </w:r>
            <w:bookmarkEnd w:id="199"/>
            <w:bookmarkEnd w:id="200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173EEE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EF35A9"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E4F9B" w:rsidRDefault="00173EEE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器</w:t>
            </w:r>
            <w:r w:rsidR="00EF35A9">
              <w:rPr>
                <w:rFonts w:ascii="Courier New" w:hAnsi="Courier New" w:cs="Courier New" w:hint="eastAsia"/>
                <w:sz w:val="18"/>
                <w:szCs w:val="18"/>
              </w:rPr>
              <w:t>唯一码</w:t>
            </w:r>
            <w:proofErr w:type="gramEnd"/>
          </w:p>
        </w:tc>
      </w:tr>
    </w:tbl>
    <w:p w:rsidR="00AE4F9B" w:rsidRDefault="00AE4F9B" w:rsidP="00AE4F9B"/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AE4F9B" w:rsidTr="00AE4F9B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25D6D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525D6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25D6D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E4F9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B55EE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Author</w:t>
            </w:r>
            <w:r w:rsidRPr="00C5089E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EF35A9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activePayCard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E4F9B" w:rsidRDefault="00AE4F9B" w:rsidP="00AE4F9B"/>
    <w:p w:rsidR="00AE4F9B" w:rsidRDefault="00AE4F9B" w:rsidP="00AE4F9B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E4F9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E4F9B" w:rsidRDefault="00AE4F9B" w:rsidP="009D5E3D"/>
    <w:p w:rsidR="004B529D" w:rsidRDefault="004B529D" w:rsidP="004B529D">
      <w:pPr>
        <w:rPr>
          <w:sz w:val="22"/>
        </w:rPr>
      </w:pPr>
    </w:p>
    <w:p w:rsidR="004B529D" w:rsidRDefault="004B529D" w:rsidP="004B529D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33  </w:t>
      </w:r>
      <w:r>
        <w:rPr>
          <w:rFonts w:hint="eastAsia"/>
        </w:rPr>
        <w:t>余额查询</w:t>
      </w:r>
      <w:r w:rsidR="00176DC0">
        <w:rPr>
          <w:rFonts w:hint="eastAsia"/>
        </w:rPr>
        <w:t>（作废）</w:t>
      </w:r>
    </w:p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</w:t>
      </w:r>
      <w:r w:rsidRPr="00C5089E">
        <w:t>nfo</w:t>
      </w:r>
      <w:r>
        <w:rPr>
          <w:rFonts w:hint="eastAsia"/>
        </w:rPr>
        <w:t>- &gt; readBankCardMoney</w:t>
      </w:r>
    </w:p>
    <w:p w:rsidR="004B529D" w:rsidRDefault="004B529D" w:rsidP="004B529D"/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B529D" w:rsidRDefault="00D47807" w:rsidP="004B529D">
      <w:pPr>
        <w:ind w:firstLineChars="50" w:firstLine="105"/>
      </w:pPr>
      <w:r>
        <w:rPr>
          <w:rFonts w:hint="eastAsia"/>
        </w:rPr>
        <w:t>查询银行余额</w:t>
      </w:r>
    </w:p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97"/>
        <w:gridCol w:w="1418"/>
        <w:gridCol w:w="436"/>
        <w:gridCol w:w="1152"/>
        <w:gridCol w:w="538"/>
        <w:gridCol w:w="992"/>
        <w:gridCol w:w="2121"/>
      </w:tblGrid>
      <w:tr w:rsidR="004B529D" w:rsidTr="004B529D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173EEE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4B529D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bankno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bankcardman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idcard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mobile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余额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B529D" w:rsidRDefault="004B529D" w:rsidP="004B529D"/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4B529D" w:rsidTr="00630C9C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B529D" w:rsidTr="00630C9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</w:t>
            </w:r>
            <w:r w:rsidRPr="00C5089E">
              <w:t>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readBankCardMoney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B529D" w:rsidRDefault="004B529D" w:rsidP="004B529D"/>
    <w:p w:rsidR="004B529D" w:rsidRDefault="004B529D" w:rsidP="004B529D">
      <w:pPr>
        <w:ind w:firstLine="420"/>
      </w:pP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B529D" w:rsidTr="00EE7CFA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4B529D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4B529D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34  </w:t>
      </w:r>
      <w:r>
        <w:rPr>
          <w:rFonts w:hint="eastAsia"/>
        </w:rPr>
        <w:t>读取抵用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选项</w:t>
      </w:r>
    </w:p>
    <w:p w:rsidR="00176DC0" w:rsidRPr="008E2BD5" w:rsidRDefault="00176DC0" w:rsidP="00176DC0"/>
    <w:p w:rsidR="00176DC0" w:rsidRPr="008E2BD5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 readc</w:t>
      </w:r>
      <w:r>
        <w:t>oupon</w:t>
      </w:r>
      <w:r>
        <w:rPr>
          <w:rFonts w:hint="eastAsia"/>
        </w:rPr>
        <w:t>info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r>
        <w:rPr>
          <w:rFonts w:hint="eastAsia"/>
        </w:rPr>
        <w:t>进入抵用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页面时读取，系统会首先判断用户是否为明盛商家，如果不是提示页面</w:t>
      </w:r>
      <w:proofErr w:type="gramStart"/>
      <w:r>
        <w:rPr>
          <w:rFonts w:hint="eastAsia"/>
        </w:rPr>
        <w:t>无购买</w:t>
      </w:r>
      <w:proofErr w:type="gramEnd"/>
      <w:r>
        <w:rPr>
          <w:rFonts w:hint="eastAsia"/>
        </w:rPr>
        <w:t>权限，</w:t>
      </w:r>
      <w:proofErr w:type="gramStart"/>
      <w:r>
        <w:rPr>
          <w:rFonts w:hint="eastAsia"/>
        </w:rPr>
        <w:t>按立即</w:t>
      </w:r>
      <w:proofErr w:type="gramEnd"/>
      <w:r>
        <w:rPr>
          <w:rFonts w:hint="eastAsia"/>
        </w:rPr>
        <w:t>购买是提示。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1" w:name="OLE_LINK59"/>
            <w:bookmarkStart w:id="202" w:name="OLE_LINK60"/>
            <w:r>
              <w:rPr>
                <w:rFonts w:hint="eastAsia"/>
                <w:szCs w:val="21"/>
              </w:rPr>
              <w:t>couponid</w:t>
            </w:r>
            <w:bookmarkEnd w:id="201"/>
            <w:bookmarkEnd w:id="202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couponmoney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选择抵用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shopname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商家名</w:t>
            </w:r>
            <w:proofErr w:type="gramEnd"/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商家名</w:t>
            </w:r>
            <w:proofErr w:type="gramEnd"/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isshop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是否商家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是否绑定明盛商家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为是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readc</w:t>
            </w:r>
            <w:r>
              <w:t>oupon</w:t>
            </w:r>
            <w:r>
              <w:rPr>
                <w:rFonts w:hint="eastAsia"/>
              </w:rPr>
              <w:t>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35  </w:t>
      </w:r>
      <w:r>
        <w:rPr>
          <w:rFonts w:hint="eastAsia"/>
        </w:rPr>
        <w:t>购买抵用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获得银行交易流水号</w:t>
      </w:r>
    </w:p>
    <w:p w:rsidR="00176DC0" w:rsidRDefault="00176DC0" w:rsidP="00176DC0">
      <w:r>
        <w:rPr>
          <w:rFonts w:hint="eastAsia"/>
        </w:rPr>
        <w:t>修改记录：</w:t>
      </w:r>
      <w:r>
        <w:rPr>
          <w:rFonts w:hint="eastAsia"/>
        </w:rPr>
        <w:t>2013-08-21</w:t>
      </w:r>
    </w:p>
    <w:p w:rsidR="00176DC0" w:rsidRPr="008E2BD5" w:rsidRDefault="00176DC0" w:rsidP="00176DC0"/>
    <w:p w:rsidR="00176DC0" w:rsidRPr="008E2BD5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>
        <w:t xml:space="preserve"> ApiCouponInfo</w:t>
      </w:r>
      <w:r>
        <w:rPr>
          <w:rFonts w:hint="eastAsia"/>
        </w:rPr>
        <w:t xml:space="preserve"> - &gt; c</w:t>
      </w:r>
      <w:r>
        <w:t>oupon</w:t>
      </w:r>
      <w:r>
        <w:rPr>
          <w:rFonts w:hint="eastAsia"/>
        </w:rPr>
        <w:t>S</w:t>
      </w:r>
      <w:r w:rsidRPr="008D0DD0">
        <w:t>ale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购买抵用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324"/>
        <w:gridCol w:w="578"/>
        <w:gridCol w:w="1152"/>
        <w:gridCol w:w="538"/>
        <w:gridCol w:w="1134"/>
        <w:gridCol w:w="1979"/>
      </w:tblGrid>
      <w:tr w:rsidR="00176DC0" w:rsidTr="00E60C57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</w:t>
            </w:r>
            <w:r>
              <w:rPr>
                <w:rFonts w:hint="eastAsia"/>
              </w:rPr>
              <w:t>nid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优惠券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读取优惠券信息接口返回来的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couponid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购买金额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3EEE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</w:t>
            </w:r>
            <w:r w:rsidR="00173EEE"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3" w:name="OLE_LINK158"/>
            <w:bookmarkStart w:id="204" w:name="OLE_LINK159"/>
            <w:r>
              <w:rPr>
                <w:rFonts w:hint="eastAsia"/>
              </w:rPr>
              <w:t>creditcardno</w:t>
            </w:r>
            <w:bookmarkEnd w:id="203"/>
            <w:bookmarkEnd w:id="204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卡号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信用卡号码</w:t>
            </w:r>
          </w:p>
        </w:tc>
      </w:tr>
      <w:tr w:rsidR="00E60C57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creditbank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信用卡银行名</w:t>
            </w:r>
          </w:p>
        </w:tc>
      </w:tr>
      <w:tr w:rsidR="00E60C57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002A7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5" w:name="OLE_LINK51"/>
            <w:bookmarkStart w:id="206" w:name="OLE_LINK52"/>
            <w:r>
              <w:rPr>
                <w:rFonts w:ascii="Courier New" w:hAnsi="Courier New" w:cs="Courier New" w:hint="eastAsia"/>
                <w:sz w:val="18"/>
                <w:szCs w:val="18"/>
              </w:rPr>
              <w:t>creditcardman</w:t>
            </w:r>
            <w:bookmarkEnd w:id="205"/>
            <w:bookmarkEnd w:id="206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执卡人姓名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002A7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7" w:name="OLE_LINK53"/>
            <w:bookmarkStart w:id="208" w:name="OLE_LINK54"/>
            <w:r>
              <w:rPr>
                <w:rFonts w:ascii="Courier New" w:hAnsi="Courier New" w:cs="Courier New" w:hint="eastAsia"/>
                <w:sz w:val="18"/>
                <w:szCs w:val="18"/>
              </w:rPr>
              <w:t>creditcardphone</w:t>
            </w:r>
            <w:bookmarkEnd w:id="207"/>
            <w:bookmarkEnd w:id="208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</w:tr>
      <w:tr w:rsidR="004002A7" w:rsidTr="004002A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9" w:name="OLE_LINK87"/>
            <w:bookmarkStart w:id="210" w:name="OLE_LINK88"/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  <w:bookmarkEnd w:id="209"/>
            <w:bookmarkEnd w:id="210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002A7" w:rsidRPr="004002A7" w:rsidRDefault="004002A7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联交易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S</w:t>
            </w:r>
            <w:r w:rsidRPr="008D0DD0">
              <w:t>ale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36  </w:t>
      </w: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列表（作废）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coupon</w:t>
      </w:r>
      <w:r>
        <w:rPr>
          <w:rFonts w:hint="eastAsia"/>
        </w:rPr>
        <w:t>Rebuylist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176DC0" w:rsidTr="00DC49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ndate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购买时间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3EEE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手续费响应格式：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2%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Rebuylist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37  </w:t>
      </w: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操作（作废）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coupon</w:t>
      </w:r>
      <w:r>
        <w:rPr>
          <w:rFonts w:hint="eastAsia"/>
        </w:rPr>
        <w:t>Rebuy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049"/>
        <w:gridCol w:w="1474"/>
        <w:gridCol w:w="426"/>
        <w:gridCol w:w="1150"/>
        <w:gridCol w:w="537"/>
        <w:gridCol w:w="951"/>
        <w:gridCol w:w="2169"/>
      </w:tblGrid>
      <w:tr w:rsidR="00176DC0" w:rsidTr="00DC4921">
        <w:trPr>
          <w:cantSplit/>
        </w:trPr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couponid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couponno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banksub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开户支行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cardname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cardphone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用于收短信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couponfee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如：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2%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sxfmoney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手续费金额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get</w:t>
            </w:r>
            <w:r w:rsidRPr="004E6F03"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回购金额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 xml:space="preserve">= </w:t>
            </w: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手续费金额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176DC0" w:rsidRPr="004E6F03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Rebuy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EE7CFA" w:rsidRDefault="00EE7CFA" w:rsidP="00EE7CFA">
      <w:pPr>
        <w:rPr>
          <w:sz w:val="22"/>
        </w:rPr>
      </w:pPr>
    </w:p>
    <w:p w:rsidR="008E2BD5" w:rsidRDefault="008E2BD5" w:rsidP="008E2BD5">
      <w:pPr>
        <w:pStyle w:val="2"/>
        <w:numPr>
          <w:ilvl w:val="1"/>
          <w:numId w:val="13"/>
        </w:numPr>
      </w:pPr>
      <w:r>
        <w:lastRenderedPageBreak/>
        <w:t>TFB_API_00</w:t>
      </w:r>
      <w:r w:rsidR="001431E7">
        <w:rPr>
          <w:rFonts w:hint="eastAsia"/>
        </w:rPr>
        <w:t>3</w:t>
      </w:r>
      <w:r w:rsidR="00176DC0">
        <w:rPr>
          <w:rFonts w:hint="eastAsia"/>
        </w:rPr>
        <w:t xml:space="preserve">8 </w:t>
      </w:r>
      <w:r>
        <w:rPr>
          <w:rFonts w:hint="eastAsia"/>
        </w:rPr>
        <w:t>购买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>
        <w:rPr>
          <w:rFonts w:hint="eastAsia"/>
        </w:rPr>
        <w:t>支付成功</w:t>
      </w:r>
    </w:p>
    <w:p w:rsidR="008E2BD5" w:rsidRPr="008E2BD5" w:rsidRDefault="008E2BD5" w:rsidP="008E2BD5"/>
    <w:p w:rsidR="008E2BD5" w:rsidRP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 c</w:t>
      </w:r>
      <w:r>
        <w:t>oupon</w:t>
      </w:r>
      <w:r>
        <w:rPr>
          <w:rFonts w:hint="eastAsia"/>
        </w:rPr>
        <w:t>S</w:t>
      </w:r>
      <w:r w:rsidRPr="008D0DD0">
        <w:t>ale</w:t>
      </w:r>
      <w:r>
        <w:rPr>
          <w:rFonts w:hint="eastAsia"/>
        </w:rPr>
        <w:t>Pay</w:t>
      </w:r>
    </w:p>
    <w:p w:rsid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E2BD5" w:rsidRDefault="008E2BD5" w:rsidP="008E2BD5">
      <w:pPr>
        <w:ind w:firstLineChars="50" w:firstLine="105"/>
      </w:pPr>
      <w:r>
        <w:rPr>
          <w:rFonts w:hint="eastAsia"/>
        </w:rPr>
        <w:t>支付成功后接口</w:t>
      </w:r>
    </w:p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8E2BD5" w:rsidTr="00137C1F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8E2B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支付结果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</w:tbl>
    <w:p w:rsid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E2BD5" w:rsidTr="00137C1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E2BD5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S</w:t>
            </w:r>
            <w:r w:rsidRPr="008D0DD0">
              <w:t>ale</w:t>
            </w:r>
            <w:r>
              <w:rPr>
                <w:rFonts w:hint="eastAsia"/>
              </w:rPr>
              <w:t>Pay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8E2BD5"/>
    <w:p w:rsidR="008E2BD5" w:rsidRDefault="008E2BD5" w:rsidP="008E2BD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E2BD5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8E2BD5">
      <w:pPr>
        <w:rPr>
          <w:sz w:val="22"/>
        </w:rPr>
      </w:pPr>
    </w:p>
    <w:p w:rsidR="008E2BD5" w:rsidRDefault="008E2BD5" w:rsidP="00EE7CFA">
      <w:pPr>
        <w:rPr>
          <w:sz w:val="22"/>
        </w:rPr>
      </w:pPr>
    </w:p>
    <w:p w:rsidR="00EE7CFA" w:rsidRDefault="00EE7CFA" w:rsidP="00EE7CFA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3</w:t>
      </w:r>
      <w:r w:rsidR="00176DC0">
        <w:rPr>
          <w:rFonts w:hint="eastAsia"/>
        </w:rPr>
        <w:t>9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 w:rsidR="00176DC0">
        <w:rPr>
          <w:rFonts w:hint="eastAsia"/>
        </w:rPr>
        <w:t>历史</w:t>
      </w:r>
      <w:r>
        <w:rPr>
          <w:rFonts w:hint="eastAsia"/>
        </w:rPr>
        <w:t>列表</w:t>
      </w:r>
    </w:p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</w:t>
      </w:r>
      <w:r>
        <w:rPr>
          <w:rFonts w:hint="eastAsia"/>
        </w:rPr>
        <w:t>nSalelist</w:t>
      </w:r>
    </w:p>
    <w:p w:rsidR="00EE7CFA" w:rsidRDefault="00EE7CFA" w:rsidP="00EE7CFA"/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E7CFA" w:rsidRDefault="00966EFE" w:rsidP="00EE7CFA">
      <w:pPr>
        <w:ind w:firstLineChars="50" w:firstLine="105"/>
      </w:pPr>
      <w:r>
        <w:rPr>
          <w:rFonts w:hint="eastAsia"/>
        </w:rPr>
        <w:t>购买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>
        <w:rPr>
          <w:rFonts w:hint="eastAsia"/>
        </w:rPr>
        <w:t>列表</w:t>
      </w:r>
      <w:r w:rsidR="00EE7CFA">
        <w:rPr>
          <w:rFonts w:hint="eastAsia"/>
        </w:rPr>
        <w:t>，默认使用信用卡</w:t>
      </w:r>
      <w:r w:rsidR="00173EEE">
        <w:rPr>
          <w:rFonts w:hint="eastAsia"/>
        </w:rPr>
        <w:t>刷卡器</w:t>
      </w:r>
    </w:p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EE7CFA" w:rsidTr="00137C1F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E7CFA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E7CFA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/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EE7CFA" w:rsidTr="00137C1F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ndate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购买时间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173EEE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EE7CFA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EE7C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1.7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其他描述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其他描述</w:t>
            </w:r>
          </w:p>
        </w:tc>
      </w:tr>
    </w:tbl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E7CFA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nSalelist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/>
    <w:p w:rsidR="00EE7CFA" w:rsidRDefault="00EE7CFA" w:rsidP="00EE7CFA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E7CFA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>
      <w:pPr>
        <w:rPr>
          <w:sz w:val="22"/>
        </w:rPr>
      </w:pPr>
    </w:p>
    <w:p w:rsidR="00173DB0" w:rsidRDefault="00173DB0" w:rsidP="00173DB0"/>
    <w:p w:rsidR="00173DB0" w:rsidRDefault="00173DB0" w:rsidP="00173DB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DB0" w:rsidTr="00A2401A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3DB0" w:rsidTr="00A2401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3DB0" w:rsidTr="00A2401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3DB0" w:rsidRDefault="00173DB0" w:rsidP="00173DB0">
      <w:pPr>
        <w:rPr>
          <w:sz w:val="22"/>
        </w:rPr>
      </w:pPr>
    </w:p>
    <w:p w:rsidR="00A23243" w:rsidRDefault="00A23243" w:rsidP="00A23243">
      <w:pPr>
        <w:rPr>
          <w:sz w:val="22"/>
        </w:rPr>
      </w:pPr>
    </w:p>
    <w:p w:rsidR="00A23243" w:rsidRDefault="00A23243" w:rsidP="00A23243">
      <w:pPr>
        <w:pStyle w:val="2"/>
        <w:numPr>
          <w:ilvl w:val="1"/>
          <w:numId w:val="13"/>
        </w:numPr>
      </w:pPr>
      <w:r>
        <w:t>TFB_API_00</w:t>
      </w:r>
      <w:r w:rsidR="00265879">
        <w:rPr>
          <w:rFonts w:hint="eastAsia"/>
        </w:rPr>
        <w:t>40</w:t>
      </w:r>
      <w:r>
        <w:rPr>
          <w:rFonts w:hint="eastAsia"/>
        </w:rPr>
        <w:t>刷卡器刷卡管理</w:t>
      </w:r>
    </w:p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Author</w:t>
      </w:r>
      <w:r w:rsidRPr="00C5089E">
        <w:t>Info</w:t>
      </w:r>
      <w:r>
        <w:rPr>
          <w:rFonts w:hint="eastAsia"/>
        </w:rPr>
        <w:t>- &gt;</w:t>
      </w:r>
      <w:bookmarkStart w:id="211" w:name="OLE_LINK76"/>
      <w:bookmarkStart w:id="212" w:name="OLE_LINK77"/>
      <w:r>
        <w:rPr>
          <w:rFonts w:hint="eastAsia"/>
        </w:rPr>
        <w:t>payCardCheck</w:t>
      </w:r>
      <w:bookmarkEnd w:id="211"/>
      <w:bookmarkEnd w:id="212"/>
    </w:p>
    <w:p w:rsidR="00A23243" w:rsidRDefault="00A23243" w:rsidP="00A23243"/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A23243" w:rsidRDefault="00A23243" w:rsidP="00A23243">
      <w:pPr>
        <w:ind w:firstLineChars="50" w:firstLine="105"/>
      </w:pPr>
      <w:r>
        <w:rPr>
          <w:rFonts w:hint="eastAsia"/>
        </w:rPr>
        <w:t>只允许使用操作者自己的刷卡器的限制</w:t>
      </w:r>
    </w:p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A23243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13" w:name="OLE_LINK78"/>
            <w:bookmarkStart w:id="214" w:name="OLE_LINK79"/>
            <w:r>
              <w:rPr>
                <w:rFonts w:ascii="Courier New" w:hAnsi="Courier New" w:cs="Courier New" w:hint="eastAsia"/>
                <w:sz w:val="18"/>
                <w:szCs w:val="18"/>
              </w:rPr>
              <w:t>paycardkey</w:t>
            </w:r>
            <w:bookmarkEnd w:id="213"/>
            <w:bookmarkEnd w:id="214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器唯一码</w:t>
            </w:r>
            <w:proofErr w:type="gramEnd"/>
          </w:p>
        </w:tc>
      </w:tr>
    </w:tbl>
    <w:p w:rsidR="00A23243" w:rsidRDefault="00A23243" w:rsidP="00A23243"/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A23243" w:rsidTr="000A0702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23243" w:rsidTr="000A070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Author</w:t>
            </w:r>
            <w:r w:rsidRPr="00C5089E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payCardCheck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23243" w:rsidRDefault="00A23243" w:rsidP="00A23243"/>
    <w:p w:rsidR="00A23243" w:rsidRDefault="00A23243" w:rsidP="00A23243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23243" w:rsidTr="000A070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23243" w:rsidRDefault="00A23243" w:rsidP="00A23243"/>
    <w:p w:rsidR="00197F91" w:rsidRDefault="00197F91" w:rsidP="00197F91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41</w:t>
      </w:r>
      <w:r>
        <w:rPr>
          <w:rFonts w:hint="eastAsia"/>
        </w:rPr>
        <w:t>获取协议</w:t>
      </w:r>
      <w:r>
        <w:rPr>
          <w:rFonts w:hint="eastAsia"/>
        </w:rPr>
        <w:t>/</w:t>
      </w:r>
      <w:r>
        <w:rPr>
          <w:rFonts w:hint="eastAsia"/>
        </w:rPr>
        <w:t>服务条款</w:t>
      </w:r>
      <w:r>
        <w:rPr>
          <w:rFonts w:hint="eastAsia"/>
        </w:rPr>
        <w:t>/</w:t>
      </w:r>
      <w:r>
        <w:rPr>
          <w:rFonts w:hint="eastAsia"/>
        </w:rPr>
        <w:t>关于我们</w:t>
      </w:r>
      <w:r w:rsidR="00364586">
        <w:rPr>
          <w:rFonts w:hint="eastAsia"/>
        </w:rPr>
        <w:t>信息</w:t>
      </w:r>
    </w:p>
    <w:p w:rsidR="00197F91" w:rsidRDefault="00197F91" w:rsidP="00197F91"/>
    <w:p w:rsidR="00197F91" w:rsidRDefault="00197F91" w:rsidP="0036458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215" w:name="OLE_LINK82"/>
      <w:bookmarkStart w:id="216" w:name="OLE_LINK83"/>
      <w:r w:rsidR="00364586" w:rsidRPr="00364586">
        <w:t>ApiAppInfo</w:t>
      </w:r>
      <w:bookmarkEnd w:id="215"/>
      <w:bookmarkEnd w:id="216"/>
      <w:r>
        <w:rPr>
          <w:rFonts w:hint="eastAsia"/>
        </w:rPr>
        <w:t>-&gt;read</w:t>
      </w:r>
      <w:r w:rsidR="00F9441F">
        <w:rPr>
          <w:rFonts w:hint="eastAsia"/>
        </w:rPr>
        <w:t>A</w:t>
      </w:r>
      <w:r w:rsidR="00F9441F">
        <w:t>pprule</w:t>
      </w:r>
      <w:r>
        <w:rPr>
          <w:rFonts w:hint="eastAsia"/>
        </w:rPr>
        <w:t>List</w:t>
      </w: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97F91" w:rsidRDefault="00197F91" w:rsidP="00197F91">
      <w:pPr>
        <w:ind w:firstLine="420"/>
      </w:pPr>
      <w:r>
        <w:rPr>
          <w:rFonts w:hint="eastAsia"/>
        </w:rPr>
        <w:t>读取</w:t>
      </w:r>
      <w:r w:rsidR="00364586">
        <w:rPr>
          <w:rFonts w:hint="eastAsia"/>
        </w:rPr>
        <w:t>所有协议</w:t>
      </w:r>
      <w:r w:rsidR="00364586">
        <w:rPr>
          <w:rFonts w:hint="eastAsia"/>
        </w:rPr>
        <w:t>/</w:t>
      </w:r>
      <w:r w:rsidR="00364586">
        <w:rPr>
          <w:rFonts w:hint="eastAsia"/>
        </w:rPr>
        <w:t>服务条款</w:t>
      </w:r>
      <w:r w:rsidR="00364586">
        <w:rPr>
          <w:rFonts w:hint="eastAsia"/>
        </w:rPr>
        <w:t>/</w:t>
      </w:r>
      <w:r w:rsidR="00364586">
        <w:rPr>
          <w:rFonts w:hint="eastAsia"/>
        </w:rPr>
        <w:t>关于我们等信息（读取以后存在终端数据库）</w:t>
      </w:r>
    </w:p>
    <w:p w:rsidR="0015655E" w:rsidRDefault="0015655E" w:rsidP="00197F91">
      <w:pPr>
        <w:ind w:firstLine="420"/>
      </w:pPr>
    </w:p>
    <w:p w:rsidR="0015655E" w:rsidRDefault="0015655E" w:rsidP="00197F91">
      <w:pPr>
        <w:ind w:firstLine="420"/>
      </w:pPr>
      <w:r>
        <w:t>Apprule</w:t>
      </w:r>
      <w:r>
        <w:rPr>
          <w:rFonts w:hint="eastAsia"/>
        </w:rPr>
        <w:t>id:</w:t>
      </w:r>
    </w:p>
    <w:p w:rsidR="0015655E" w:rsidRDefault="0015655E" w:rsidP="00197F91">
      <w:pPr>
        <w:ind w:firstLine="420"/>
      </w:pPr>
      <w:r>
        <w:rPr>
          <w:rFonts w:hint="eastAsia"/>
        </w:rPr>
        <w:t xml:space="preserve">1 </w:t>
      </w:r>
      <w:proofErr w:type="gramStart"/>
      <w:r w:rsidRPr="0015655E">
        <w:rPr>
          <w:rFonts w:hint="eastAsia"/>
        </w:rPr>
        <w:t>通付刷服务</w:t>
      </w:r>
      <w:proofErr w:type="gramEnd"/>
      <w:r w:rsidRPr="0015655E">
        <w:rPr>
          <w:rFonts w:hint="eastAsia"/>
        </w:rPr>
        <w:t>协议</w:t>
      </w:r>
      <w:proofErr w:type="gramStart"/>
      <w:r>
        <w:rPr>
          <w:rFonts w:hint="eastAsia"/>
        </w:rPr>
        <w:t>2</w:t>
      </w:r>
      <w:r w:rsidRPr="0015655E">
        <w:rPr>
          <w:rFonts w:hint="eastAsia"/>
        </w:rPr>
        <w:t>通付刷钱包</w:t>
      </w:r>
      <w:proofErr w:type="gramEnd"/>
      <w:r w:rsidRPr="0015655E">
        <w:rPr>
          <w:rFonts w:hint="eastAsia"/>
        </w:rPr>
        <w:t>服务协议</w:t>
      </w:r>
      <w:r>
        <w:rPr>
          <w:rFonts w:hint="eastAsia"/>
        </w:rPr>
        <w:t xml:space="preserve"> 3 </w:t>
      </w:r>
      <w:proofErr w:type="gramStart"/>
      <w:r w:rsidR="004D3FE0">
        <w:rPr>
          <w:rFonts w:hint="eastAsia"/>
        </w:rPr>
        <w:t>通付宝注册</w:t>
      </w:r>
      <w:proofErr w:type="gramEnd"/>
      <w:r w:rsidR="004D3FE0">
        <w:rPr>
          <w:rFonts w:hint="eastAsia"/>
        </w:rPr>
        <w:t>协议</w:t>
      </w:r>
      <w:r>
        <w:rPr>
          <w:rFonts w:hint="eastAsia"/>
        </w:rPr>
        <w:t xml:space="preserve">  4 </w:t>
      </w:r>
      <w:r>
        <w:rPr>
          <w:rFonts w:hint="eastAsia"/>
        </w:rPr>
        <w:t>关于我们</w:t>
      </w: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197F91" w:rsidTr="00364586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F9441F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17" w:name="OLE_LINK85"/>
            <w:bookmarkStart w:id="218" w:name="OLE_LINK86"/>
            <w:r>
              <w:t>apprule</w:t>
            </w:r>
            <w:r w:rsidR="00364586">
              <w:rPr>
                <w:rFonts w:hint="eastAsia"/>
              </w:rPr>
              <w:t>id</w:t>
            </w:r>
            <w:bookmarkEnd w:id="217"/>
            <w:bookmarkEnd w:id="218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</w:tbl>
    <w:p w:rsidR="00197F91" w:rsidRDefault="00197F91" w:rsidP="00197F91"/>
    <w:p w:rsidR="00197F91" w:rsidRDefault="00197F91" w:rsidP="00197F91"/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197F91" w:rsidTr="00197F91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F9441F" w:rsidP="00197F91">
            <w:pPr>
              <w:rPr>
                <w:szCs w:val="21"/>
              </w:rPr>
            </w:pPr>
            <w:r>
              <w:t>apprule</w:t>
            </w:r>
            <w:r w:rsidR="00364586">
              <w:rPr>
                <w:rFonts w:hint="eastAsia"/>
              </w:rPr>
              <w:t>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</w:t>
            </w:r>
            <w:r w:rsidR="00197F91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64586" w:rsidTr="001C319C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F9441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apprule</w:t>
            </w:r>
            <w:r w:rsidR="00364586">
              <w:rPr>
                <w:rFonts w:hint="eastAsia"/>
                <w:szCs w:val="21"/>
              </w:rPr>
              <w:t>title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条款标题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F9441F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apprule</w:t>
            </w:r>
            <w:r w:rsidR="00197F91">
              <w:rPr>
                <w:rFonts w:hint="eastAsia"/>
                <w:szCs w:val="21"/>
              </w:rPr>
              <w:t>content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</w:t>
            </w:r>
            <w:r w:rsidR="00197F91">
              <w:rPr>
                <w:rFonts w:ascii="Courier New" w:hAnsi="Courier New" w:cs="Courier New" w:hint="eastAsia"/>
                <w:sz w:val="18"/>
                <w:szCs w:val="18"/>
              </w:rPr>
              <w:t>内容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更新时间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内容更新时间</w:t>
            </w:r>
          </w:p>
        </w:tc>
      </w:tr>
    </w:tbl>
    <w:p w:rsidR="00197F91" w:rsidRDefault="00197F91" w:rsidP="00197F91">
      <w:pPr>
        <w:ind w:firstLine="420"/>
      </w:pP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97F91" w:rsidTr="00197F9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AC4B6C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4586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3C77C7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</w:t>
            </w:r>
            <w:r>
              <w:t>pprule</w:t>
            </w:r>
            <w:r>
              <w:rPr>
                <w:rFonts w:hint="eastAsia"/>
              </w:rPr>
              <w:t>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97F91" w:rsidRDefault="00197F91" w:rsidP="00197F91">
      <w:pPr>
        <w:ind w:firstLine="420"/>
      </w:pPr>
    </w:p>
    <w:p w:rsidR="00197F91" w:rsidRDefault="00197F91" w:rsidP="00197F9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97F91" w:rsidTr="00197F9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97F91" w:rsidRDefault="00197F91" w:rsidP="00197F91">
      <w:pPr>
        <w:rPr>
          <w:sz w:val="22"/>
        </w:rPr>
      </w:pPr>
    </w:p>
    <w:p w:rsidR="00E77421" w:rsidRDefault="006952CE" w:rsidP="006952CE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42</w:t>
      </w:r>
      <w:r>
        <w:rPr>
          <w:rFonts w:hint="eastAsia"/>
        </w:rPr>
        <w:t>快递查询</w:t>
      </w:r>
    </w:p>
    <w:p w:rsidR="006952CE" w:rsidRDefault="006952CE" w:rsidP="006952CE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="000D5D2E" w:rsidRPr="0088201A">
        <w:t>ApiKuaidiChaxun</w:t>
      </w:r>
      <w:r w:rsidR="000D5D2E">
        <w:rPr>
          <w:rFonts w:hint="eastAsia"/>
        </w:rPr>
        <w:t xml:space="preserve"> </w:t>
      </w:r>
      <w:r>
        <w:rPr>
          <w:rFonts w:hint="eastAsia"/>
        </w:rPr>
        <w:t>-&gt;kuaiState</w:t>
      </w:r>
    </w:p>
    <w:p w:rsidR="006952CE" w:rsidRDefault="00001025" w:rsidP="00001025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F92D7D" w:rsidRDefault="00001025" w:rsidP="001C319C">
      <w:pPr>
        <w:ind w:left="420"/>
      </w:pPr>
      <w:r>
        <w:rPr>
          <w:rFonts w:hint="eastAsia"/>
        </w:rPr>
        <w:t>查询快递首发状态以及经过</w:t>
      </w:r>
      <w:r w:rsidR="001C319C">
        <w:rPr>
          <w:rFonts w:hint="eastAsia"/>
        </w:rPr>
        <w:t>到达某</w:t>
      </w:r>
      <w:r>
        <w:rPr>
          <w:rFonts w:hint="eastAsia"/>
        </w:rPr>
        <w:t>地点</w:t>
      </w:r>
      <w:r w:rsidR="001C319C">
        <w:rPr>
          <w:rFonts w:hint="eastAsia"/>
        </w:rPr>
        <w:t>的时间详细</w:t>
      </w:r>
    </w:p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1C319C" w:rsidTr="001C319C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kdtype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95750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r>
              <w:rPr>
                <w:rFonts w:hint="eastAsia"/>
              </w:rPr>
              <w:t>kdcode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95750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6C739E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快递单号</w:t>
            </w:r>
          </w:p>
        </w:tc>
      </w:tr>
    </w:tbl>
    <w:p w:rsidR="001C319C" w:rsidRDefault="001C319C" w:rsidP="00E77421"/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D83F76" w:rsidTr="00B52B37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szCs w:val="21"/>
              </w:rPr>
            </w:pPr>
            <w:r>
              <w:t>com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P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B52B37">
              <w:rPr>
                <w:rFonts w:ascii="Courier New" w:hAnsi="宋体" w:cs="Courier New"/>
                <w:sz w:val="18"/>
                <w:szCs w:val="18"/>
              </w:rPr>
              <w:t>物流公司编号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D83F76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nu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2B37">
              <w:rPr>
                <w:rFonts w:ascii="Courier New" w:hAnsi="宋体" w:cs="Courier New"/>
                <w:sz w:val="18"/>
                <w:szCs w:val="18"/>
              </w:rPr>
              <w:t>物流单号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2B37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793AE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szCs w:val="21"/>
              </w:rPr>
            </w:pPr>
            <w:r>
              <w:t>state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90105B" w:rsidP="009010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105B">
              <w:rPr>
                <w:rFonts w:ascii="Courier New" w:hAnsi="宋体" w:cs="Courier New"/>
                <w:sz w:val="18"/>
                <w:szCs w:val="18"/>
              </w:rPr>
              <w:t>快递单当前的状态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52B37" w:rsidRDefault="00B03C2E" w:rsidP="00B03C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6588">
              <w:rPr>
                <w:rFonts w:ascii="Courier New" w:hAnsi="宋体" w:cs="Courier New"/>
                <w:sz w:val="18"/>
                <w:szCs w:val="18"/>
              </w:rPr>
              <w:t>0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：在途中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, </w:t>
            </w:r>
            <w:r w:rsidRPr="00786588"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1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：已发货，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2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：疑难件，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3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：已签收，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4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：已退货。</w:t>
            </w:r>
          </w:p>
        </w:tc>
      </w:tr>
      <w:tr w:rsidR="00B52B37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90105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105B">
              <w:rPr>
                <w:rFonts w:ascii="Courier New" w:hAnsi="宋体" w:cs="Courier New"/>
                <w:sz w:val="18"/>
                <w:szCs w:val="18"/>
              </w:rPr>
              <w:t>查询结果状态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52B37" w:rsidRPr="00786588" w:rsidRDefault="00B03C2E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786588">
              <w:rPr>
                <w:rFonts w:ascii="Courier New" w:hAnsi="宋体" w:cs="Courier New"/>
                <w:sz w:val="18"/>
                <w:szCs w:val="18"/>
              </w:rPr>
              <w:t>0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：物流单暂无结果，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br/>
              <w:t>1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：查询成功，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br/>
              <w:t>2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：接口出现异常</w:t>
            </w:r>
          </w:p>
        </w:tc>
      </w:tr>
      <w:tr w:rsidR="00F8261B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2.5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Pr="0090105B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F8261B" w:rsidRPr="00786588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</w:tr>
      <w:tr w:rsidR="00F8261B" w:rsidTr="009A3AD3">
        <w:trPr>
          <w:cantSplit/>
          <w:trHeight w:val="69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lastRenderedPageBreak/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2.5.1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9A3AD3" w:rsidP="00F8261B">
            <w:pPr>
              <w:rPr>
                <w:szCs w:val="21"/>
              </w:rPr>
            </w:pPr>
            <w:r>
              <w:t>time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FF3A66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9A3AD3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3AD3">
              <w:rPr>
                <w:rFonts w:ascii="Courier New" w:hAnsi="Courier New" w:cs="Courier New"/>
                <w:sz w:val="18"/>
                <w:szCs w:val="18"/>
              </w:rPr>
              <w:t>每条跟踪信息的时间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261B" w:rsidTr="009A3AD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="00F8261B"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szCs w:val="21"/>
              </w:rPr>
            </w:pPr>
            <w:r w:rsidRPr="009D7848">
              <w:t>context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/>
                <w:sz w:val="18"/>
                <w:szCs w:val="18"/>
              </w:rPr>
              <w:t>每条跟</w:t>
            </w:r>
            <w:proofErr w:type="gramStart"/>
            <w:r w:rsidRPr="009D7848">
              <w:rPr>
                <w:rFonts w:ascii="Courier New" w:hAnsi="宋体" w:cs="Courier New"/>
                <w:sz w:val="18"/>
                <w:szCs w:val="18"/>
              </w:rPr>
              <w:t>综信息</w:t>
            </w:r>
            <w:proofErr w:type="gramEnd"/>
            <w:r w:rsidRPr="009D7848">
              <w:rPr>
                <w:rFonts w:ascii="Courier New" w:hAnsi="宋体" w:cs="Courier New"/>
                <w:sz w:val="18"/>
                <w:szCs w:val="18"/>
              </w:rPr>
              <w:t>的描述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多条跟踪信息是按时间顺序列出</w:t>
            </w:r>
          </w:p>
        </w:tc>
      </w:tr>
    </w:tbl>
    <w:p w:rsidR="001C319C" w:rsidRDefault="001C319C" w:rsidP="00E77421"/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F16BF2" w:rsidTr="00F8261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88201A" w:rsidP="00E73BE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201A">
              <w:t>ApiKuaidiChaxun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E73BEE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kuaiState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C319C" w:rsidRDefault="001C319C" w:rsidP="00E774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F16BF2" w:rsidTr="00F8261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C319C" w:rsidRDefault="001C319C" w:rsidP="00E77421"/>
    <w:p w:rsidR="00E100EA" w:rsidRDefault="00E100EA" w:rsidP="00E100EA">
      <w:pPr>
        <w:rPr>
          <w:sz w:val="22"/>
        </w:rPr>
      </w:pPr>
      <w:bookmarkStart w:id="219" w:name="OLE_LINK161"/>
      <w:bookmarkStart w:id="220" w:name="OLE_LINK162"/>
    </w:p>
    <w:p w:rsidR="00E100EA" w:rsidRDefault="00E100EA" w:rsidP="00E100EA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43  APP</w:t>
      </w:r>
      <w:r>
        <w:rPr>
          <w:rFonts w:hint="eastAsia"/>
        </w:rPr>
        <w:t>功能</w:t>
      </w:r>
      <w:r w:rsidR="000A05F2">
        <w:rPr>
          <w:rFonts w:hint="eastAsia"/>
        </w:rPr>
        <w:t>模块菜单读取</w:t>
      </w:r>
    </w:p>
    <w:p w:rsidR="00E100EA" w:rsidRDefault="00E100EA" w:rsidP="000A05F2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="000A05F2" w:rsidRPr="000A05F2">
        <w:t>ApiAppInfo</w:t>
      </w:r>
      <w:r w:rsidR="000A05F2" w:rsidRPr="000A05F2">
        <w:rPr>
          <w:rFonts w:hint="eastAsia"/>
        </w:rPr>
        <w:t xml:space="preserve"> </w:t>
      </w:r>
      <w:r>
        <w:rPr>
          <w:rFonts w:hint="eastAsia"/>
        </w:rPr>
        <w:t>-&gt;</w:t>
      </w:r>
      <w:bookmarkStart w:id="221" w:name="OLE_LINK89"/>
      <w:bookmarkStart w:id="222" w:name="OLE_LINK90"/>
      <w:r w:rsidR="000A05F2">
        <w:rPr>
          <w:rFonts w:hint="eastAsia"/>
        </w:rPr>
        <w:t>read</w:t>
      </w:r>
      <w:r w:rsidR="000A05F2">
        <w:rPr>
          <w:rFonts w:ascii="Arial" w:hAnsi="Arial" w:cs="Arial"/>
          <w:color w:val="434343"/>
          <w:sz w:val="18"/>
          <w:szCs w:val="18"/>
        </w:rPr>
        <w:t>MenuModule</w:t>
      </w:r>
      <w:bookmarkEnd w:id="221"/>
      <w:bookmarkEnd w:id="222"/>
    </w:p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E100EA" w:rsidRDefault="000A05F2" w:rsidP="00E100EA">
      <w:pPr>
        <w:ind w:left="420"/>
      </w:pPr>
      <w:r>
        <w:rPr>
          <w:rFonts w:hint="eastAsia"/>
        </w:rPr>
        <w:t>读取刷卡器使用的功能菜单，比如：信用卡还款</w:t>
      </w:r>
      <w:r>
        <w:rPr>
          <w:rFonts w:hint="eastAsia"/>
        </w:rPr>
        <w:t xml:space="preserve">  </w:t>
      </w:r>
      <w:r>
        <w:rPr>
          <w:rFonts w:hint="eastAsia"/>
        </w:rPr>
        <w:t>转账汇款</w:t>
      </w:r>
      <w:r>
        <w:rPr>
          <w:rFonts w:hint="eastAsia"/>
        </w:rPr>
        <w:t>etc</w:t>
      </w:r>
      <w:r>
        <w:t>…</w:t>
      </w:r>
    </w:p>
    <w:p w:rsidR="000A05F2" w:rsidRDefault="000A05F2" w:rsidP="00E100EA">
      <w:pPr>
        <w:ind w:left="420"/>
      </w:pPr>
      <w:r>
        <w:rPr>
          <w:rFonts w:hint="eastAsia"/>
        </w:rPr>
        <w:t>功能分为默认菜单和刷卡器菜单，必须插入刷卡器</w:t>
      </w:r>
      <w:r w:rsidR="004B3B23">
        <w:rPr>
          <w:rFonts w:hint="eastAsia"/>
        </w:rPr>
        <w:t>读取</w:t>
      </w:r>
      <w:r>
        <w:rPr>
          <w:rFonts w:hint="eastAsia"/>
        </w:rPr>
        <w:t>设备号才有的功能。</w:t>
      </w:r>
    </w:p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E100EA" w:rsidTr="006E5B44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3B45" w:rsidTr="001E3B4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paycardkey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刷卡器设备号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没有插入请求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或者空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1E3B45"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944FC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appversion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215206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终端版本号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15EA5" w:rsidRDefault="00E15EA5" w:rsidP="00E15EA5">
      <w:pPr>
        <w:pStyle w:val="3"/>
        <w:numPr>
          <w:ilvl w:val="0"/>
          <w:numId w:val="0"/>
        </w:numPr>
      </w:pPr>
    </w:p>
    <w:p w:rsidR="00E15EA5" w:rsidRDefault="00E100EA" w:rsidP="00E15EA5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p w:rsidR="00E15EA5" w:rsidRPr="00E15EA5" w:rsidRDefault="00E15EA5" w:rsidP="00E15EA5"/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E100EA" w:rsidTr="006E5B44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52C12" w:rsidTr="00AA5DD3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2.0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szCs w:val="21"/>
              </w:rPr>
            </w:pPr>
            <w:bookmarkStart w:id="223" w:name="OLE_LINK126"/>
            <w:bookmarkStart w:id="224" w:name="OLE_LINK156"/>
            <w:r>
              <w:rPr>
                <w:rFonts w:hint="eastAsia"/>
              </w:rPr>
              <w:t>version</w:t>
            </w:r>
            <w:bookmarkEnd w:id="223"/>
            <w:bookmarkEnd w:id="224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Pr="00B52B37" w:rsidRDefault="00352C12" w:rsidP="00AA5DD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版本号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版本号</w:t>
            </w:r>
          </w:p>
        </w:tc>
      </w:tr>
      <w:tr w:rsidR="00133629" w:rsidTr="00133629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352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</w:t>
            </w:r>
            <w:r w:rsidR="00352C12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352C12" w:rsidP="00133629">
            <w:pPr>
              <w:rPr>
                <w:szCs w:val="21"/>
              </w:rPr>
            </w:pPr>
            <w:bookmarkStart w:id="225" w:name="OLE_LINK157"/>
            <w:bookmarkStart w:id="226" w:name="OLE_LINK160"/>
            <w:r>
              <w:rPr>
                <w:rFonts w:hint="eastAsia"/>
              </w:rPr>
              <w:t>isnew</w:t>
            </w:r>
            <w:bookmarkEnd w:id="225"/>
            <w:bookmarkEnd w:id="226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Pr="00B52B37" w:rsidRDefault="00352C12" w:rsidP="0013362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是否有新版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33629" w:rsidRDefault="00352C12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代表有新功能菜单</w:t>
            </w:r>
          </w:p>
        </w:tc>
      </w:tr>
      <w:tr w:rsidR="00E100EA" w:rsidTr="006E5B44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szCs w:val="21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Pr="00B52B37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uccess or failure</w:t>
            </w: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返回信息</w:t>
            </w:r>
          </w:p>
        </w:tc>
      </w:tr>
      <w:tr w:rsidR="00E100EA" w:rsidTr="006E5B44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Pr="0090105B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Pr="00786588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69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4B3B23" w:rsidP="006E5B44">
            <w:pPr>
              <w:rPr>
                <w:szCs w:val="21"/>
              </w:rPr>
            </w:pPr>
            <w:bookmarkStart w:id="227" w:name="OLE_LINK93"/>
            <w:bookmarkStart w:id="228" w:name="OLE_LINK94"/>
            <w:r>
              <w:rPr>
                <w:rFonts w:hint="eastAsia"/>
              </w:rPr>
              <w:t>m</w:t>
            </w:r>
            <w:r>
              <w:t>nu</w:t>
            </w:r>
            <w:r>
              <w:rPr>
                <w:rFonts w:hint="eastAsia"/>
              </w:rPr>
              <w:t>name</w:t>
            </w:r>
            <w:bookmarkEnd w:id="227"/>
            <w:bookmarkEnd w:id="228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FF3A66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功能名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4B3B23" w:rsidP="006E5B44">
            <w:pPr>
              <w:rPr>
                <w:szCs w:val="21"/>
              </w:rPr>
            </w:pPr>
            <w:bookmarkStart w:id="229" w:name="OLE_LINK97"/>
            <w:bookmarkStart w:id="230" w:name="OLE_LINK98"/>
            <w:r>
              <w:rPr>
                <w:rFonts w:hint="eastAsia"/>
              </w:rPr>
              <w:t>mnupic</w:t>
            </w:r>
            <w:bookmarkEnd w:id="229"/>
            <w:bookmarkEnd w:id="230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图标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3B23" w:rsidRPr="009D7848" w:rsidTr="004B3B2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bookmarkStart w:id="231" w:name="OLE_LINK103"/>
            <w:bookmarkStart w:id="232" w:name="OLE_LINK104"/>
            <w:r>
              <w:rPr>
                <w:rFonts w:hint="eastAsia"/>
              </w:rPr>
              <w:t>mnuorder</w:t>
            </w:r>
            <w:bookmarkEnd w:id="231"/>
            <w:bookmarkEnd w:id="232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排序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071D9" w:rsidRPr="009D7848" w:rsidTr="00E071D9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r>
              <w:rPr>
                <w:rFonts w:hint="eastAsia"/>
              </w:rPr>
              <w:t>mnuurl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指向功能或者路径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扩展功能</w:t>
            </w:r>
          </w:p>
        </w:tc>
      </w:tr>
      <w:tr w:rsidR="004B3B23" w:rsidRPr="009D7848" w:rsidTr="004B3B2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E071D9"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bookmarkStart w:id="233" w:name="OLE_LINK105"/>
            <w:bookmarkStart w:id="234" w:name="OLE_LINK106"/>
            <w:r>
              <w:rPr>
                <w:rFonts w:hint="eastAsia"/>
              </w:rPr>
              <w:t>mnu</w:t>
            </w:r>
            <w:bookmarkEnd w:id="233"/>
            <w:bookmarkEnd w:id="234"/>
            <w:r w:rsidR="00E071D9">
              <w:rPr>
                <w:rFonts w:hint="eastAsia"/>
              </w:rPr>
              <w:t>version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指向功能或者路径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扩展功能</w:t>
            </w:r>
          </w:p>
        </w:tc>
      </w:tr>
    </w:tbl>
    <w:p w:rsidR="00E100EA" w:rsidRDefault="00E100EA" w:rsidP="00E100EA"/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100EA" w:rsidTr="006E5B4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5EA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05F2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5EA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MenuModule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100EA" w:rsidRDefault="00E100EA" w:rsidP="00E100E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100EA" w:rsidTr="006E5B4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219"/>
      <w:bookmarkEnd w:id="220"/>
    </w:tbl>
    <w:p w:rsidR="001C319C" w:rsidRDefault="001C319C" w:rsidP="00E77421"/>
    <w:p w:rsidR="003E2B8B" w:rsidRDefault="003E2B8B" w:rsidP="003E2B8B">
      <w:pPr>
        <w:rPr>
          <w:sz w:val="22"/>
        </w:rPr>
      </w:pPr>
    </w:p>
    <w:p w:rsidR="003E2B8B" w:rsidRDefault="003E2B8B" w:rsidP="003E2B8B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44  </w:t>
      </w:r>
      <w:r>
        <w:rPr>
          <w:rFonts w:hint="eastAsia"/>
        </w:rPr>
        <w:t>余额查询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Pr="000A05F2">
        <w:t>ApiAppInfo</w:t>
      </w:r>
      <w:r w:rsidRPr="000A05F2">
        <w:rPr>
          <w:rFonts w:hint="eastAsia"/>
        </w:rPr>
        <w:t xml:space="preserve"> </w:t>
      </w:r>
      <w:r>
        <w:rPr>
          <w:rFonts w:hint="eastAsia"/>
        </w:rPr>
        <w:t>-&gt;readQueryCardMoney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3E2B8B" w:rsidRDefault="003E2B8B" w:rsidP="003E2B8B">
      <w:pPr>
        <w:ind w:left="420"/>
      </w:pPr>
      <w:r>
        <w:rPr>
          <w:rFonts w:hint="eastAsia"/>
        </w:rPr>
        <w:t>查询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3E2B8B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 w:rsidR="00537B94"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E2B8B" w:rsidRDefault="003E2B8B" w:rsidP="003E2B8B">
      <w:pPr>
        <w:pStyle w:val="3"/>
        <w:numPr>
          <w:ilvl w:val="0"/>
          <w:numId w:val="0"/>
        </w:numPr>
      </w:pP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p w:rsidR="003E2B8B" w:rsidRPr="00E15EA5" w:rsidRDefault="003E2B8B" w:rsidP="003E2B8B"/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5141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szCs w:val="21"/>
              </w:rPr>
            </w:pPr>
            <w:r>
              <w:rPr>
                <w:rFonts w:hint="eastAsia"/>
              </w:rPr>
              <w:t>smsmsg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Pr="00B52B37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短信内容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反馈回来的短信内容</w:t>
            </w:r>
          </w:p>
        </w:tc>
      </w:tr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DE5141" w:rsidP="006E3271">
            <w:pPr>
              <w:rPr>
                <w:szCs w:val="21"/>
              </w:rPr>
            </w:pPr>
            <w:r>
              <w:rPr>
                <w:rFonts w:hint="eastAsia"/>
              </w:rPr>
              <w:t>smsphone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Pr="00B52B37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发送号码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发送短信号码</w:t>
            </w:r>
          </w:p>
        </w:tc>
      </w:tr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szCs w:val="21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Pr="00B52B37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uccess or failure</w:t>
            </w: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返回信息</w:t>
            </w:r>
          </w:p>
        </w:tc>
      </w:tr>
    </w:tbl>
    <w:p w:rsidR="003E2B8B" w:rsidRDefault="003E2B8B" w:rsidP="003E2B8B"/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E2B8B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05F2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readQueryCardMoney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E2B8B" w:rsidRDefault="003E2B8B" w:rsidP="003E2B8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E2B8B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750C5" w:rsidRDefault="002750C5" w:rsidP="00E77421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45</w:t>
      </w:r>
      <w:r>
        <w:t xml:space="preserve"> </w:t>
      </w:r>
      <w:r>
        <w:rPr>
          <w:rFonts w:hint="eastAsia"/>
        </w:rPr>
        <w:t>获取订单信息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-&gt;readOrderList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读取网站产生的订单信息，并且按照分页显示。</w:t>
      </w:r>
    </w:p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8"/>
      </w:tblGrid>
      <w:tr w:rsidR="00092DE7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开始条数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开始读取条数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单据编号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可以模糊查询，可以为空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Pr="00AC06A7" w:rsidRDefault="00092DE7" w:rsidP="006E3271">
            <w:r>
              <w:rPr>
                <w:rFonts w:hint="eastAsia"/>
              </w:rPr>
              <w:t>orderstate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读取订单状态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nopay/pay/all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Pr="00AC06A7" w:rsidRDefault="00092DE7" w:rsidP="006E3271">
            <w:r>
              <w:rPr>
                <w:rFonts w:hint="eastAsia"/>
              </w:rPr>
              <w:t>querywhere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查询条件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其他查询条件（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@ #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</w:tbl>
    <w:p w:rsidR="00092DE7" w:rsidRDefault="00092DE7" w:rsidP="00092DE7"/>
    <w:p w:rsidR="00092DE7" w:rsidRDefault="00092DE7" w:rsidP="00092DE7">
      <w:r>
        <w:rPr>
          <w:rFonts w:hint="eastAsia"/>
        </w:rPr>
        <w:t>备注：</w:t>
      </w:r>
      <w:r>
        <w:rPr>
          <w:rFonts w:hint="eastAsia"/>
        </w:rPr>
        <w:t>querywhere</w:t>
      </w:r>
      <w:r>
        <w:rPr>
          <w:rFonts w:hint="eastAsia"/>
        </w:rPr>
        <w:t>用于近一个月查询</w:t>
      </w:r>
      <w:r>
        <w:rPr>
          <w:rFonts w:hint="eastAsia"/>
        </w:rPr>
        <w:t>/</w:t>
      </w:r>
      <w:r>
        <w:rPr>
          <w:rFonts w:hint="eastAsia"/>
        </w:rPr>
        <w:t>一个月前的订单查询</w:t>
      </w:r>
      <w:r>
        <w:rPr>
          <w:rFonts w:hint="eastAsia"/>
        </w:rPr>
        <w:t xml:space="preserve"> </w:t>
      </w:r>
    </w:p>
    <w:p w:rsidR="00092DE7" w:rsidRDefault="00092DE7" w:rsidP="00092DE7">
      <w:r>
        <w:rPr>
          <w:rFonts w:hint="eastAsia"/>
        </w:rPr>
        <w:t xml:space="preserve">           </w:t>
      </w:r>
      <w:r>
        <w:rPr>
          <w:rFonts w:hint="eastAsia"/>
        </w:rPr>
        <w:t>近一个月使用符号：</w:t>
      </w:r>
      <w:r>
        <w:rPr>
          <w:rFonts w:hint="eastAsia"/>
        </w:rPr>
        <w:t xml:space="preserve">@  </w:t>
      </w:r>
      <w:r>
        <w:rPr>
          <w:rFonts w:hint="eastAsia"/>
        </w:rPr>
        <w:t>一个月前：</w:t>
      </w:r>
      <w:r>
        <w:rPr>
          <w:rFonts w:hint="eastAsia"/>
        </w:rPr>
        <w:t xml:space="preserve">#  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62"/>
        <w:gridCol w:w="1983"/>
        <w:gridCol w:w="98"/>
        <w:gridCol w:w="1392"/>
        <w:gridCol w:w="68"/>
        <w:gridCol w:w="89"/>
        <w:gridCol w:w="455"/>
        <w:gridCol w:w="84"/>
        <w:gridCol w:w="778"/>
        <w:gridCol w:w="171"/>
        <w:gridCol w:w="84"/>
        <w:gridCol w:w="936"/>
        <w:gridCol w:w="107"/>
        <w:gridCol w:w="49"/>
        <w:gridCol w:w="2008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4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09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orderstate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自动增长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订单编号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ordertime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下单时间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orderpronum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商品数量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0.8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orderpaytype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支付方式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0.9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shman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收货人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shcmpyname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公司名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shaddress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收货地址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fhstorage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配送仓库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fhwltype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配送方式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ordermemo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订单备注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allpromoney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0.16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fhwlmoney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物流运费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msproinfo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msproinfo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proprice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商品价格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prounit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商品单位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pronum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商品数量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0.17.1.6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msgallcount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总共记录</w:t>
            </w:r>
          </w:p>
        </w:tc>
        <w:tc>
          <w:tcPr>
            <w:tcW w:w="2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条信息</w:t>
            </w:r>
          </w:p>
        </w:tc>
      </w:tr>
      <w:tr w:rsidR="00092DE7" w:rsidTr="006E3271">
        <w:trPr>
          <w:cantSplit/>
        </w:trPr>
        <w:tc>
          <w:tcPr>
            <w:tcW w:w="1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msgdiscount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累计数</w:t>
            </w:r>
          </w:p>
        </w:tc>
        <w:tc>
          <w:tcPr>
            <w:tcW w:w="2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加载第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条记录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6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6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readOrderList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支付订单获取银行卡星级评价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-&gt;orderPayBankCardStar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092DE7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paymoney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bankcardstar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星级评价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银行卡号星级评价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orderPayBankCardStar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支付订单获取银行卡获取银行流水号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-&gt;orderPayReq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198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2051"/>
        <w:gridCol w:w="1380"/>
        <w:gridCol w:w="428"/>
        <w:gridCol w:w="971"/>
        <w:gridCol w:w="1302"/>
        <w:gridCol w:w="2209"/>
      </w:tblGrid>
      <w:tr w:rsidR="00092DE7" w:rsidTr="006E3271">
        <w:trPr>
          <w:cantSplit/>
        </w:trPr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结算单据号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paymoney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.6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pStyle w:val="af3"/>
              <w:ind w:firstLineChars="0" w:firstLine="0"/>
            </w:pPr>
            <w:r>
              <w:rPr>
                <w:rFonts w:hint="eastAsia"/>
              </w:rPr>
              <w:t>格式：</w:t>
            </w:r>
          </w:p>
          <w:p w:rsidR="00092DE7" w:rsidRDefault="00092DE7" w:rsidP="006E3271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信息1=***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=***|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银行交易号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orderPayReq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支付订单成功后反馈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-&gt;orderPayFeedback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092DE7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bkntno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orderPayFeedback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49</w:t>
      </w:r>
      <w:r>
        <w:rPr>
          <w:rFonts w:hint="eastAsia"/>
        </w:rPr>
        <w:t xml:space="preserve">  </w:t>
      </w:r>
      <w:r>
        <w:rPr>
          <w:rFonts w:hint="eastAsia"/>
        </w:rPr>
        <w:t>读取快递公司列表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CE5EB0">
        <w:t>ApiKuaiDiinfo</w:t>
      </w:r>
      <w:r>
        <w:rPr>
          <w:rFonts w:hint="eastAsia"/>
        </w:rPr>
        <w:t>- &gt; readKuaiDicmpList</w:t>
      </w:r>
    </w:p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Chars="50" w:firstLine="105"/>
      </w:pPr>
      <w:r>
        <w:rPr>
          <w:rFonts w:hint="eastAsia"/>
        </w:rPr>
        <w:t>读取快递公司列表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092DE7" w:rsidTr="006E327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编号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快递公司名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comlogo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公司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LOGO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comphone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热线电话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5EB0">
              <w:t>ApiKuaiDiinfo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readKuaiDicmpList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50</w:t>
      </w:r>
      <w:r>
        <w:rPr>
          <w:rFonts w:hint="eastAsia"/>
        </w:rPr>
        <w:t xml:space="preserve">  </w:t>
      </w:r>
      <w:r>
        <w:rPr>
          <w:rFonts w:hint="eastAsia"/>
        </w:rPr>
        <w:t>查询快递公司订单号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CE5EB0">
        <w:t>ApiKuaiDiinfo</w:t>
      </w:r>
      <w:r>
        <w:rPr>
          <w:rFonts w:hint="eastAsia"/>
        </w:rPr>
        <w:t xml:space="preserve">- &gt; </w:t>
      </w:r>
      <w:r w:rsidRPr="00B821AF">
        <w:t>chaxunKuaiDiNo</w:t>
      </w:r>
    </w:p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Chars="50" w:firstLine="105"/>
      </w:pPr>
      <w:r>
        <w:rPr>
          <w:rFonts w:hint="eastAsia"/>
        </w:rPr>
        <w:t>查询订单编号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092DE7" w:rsidTr="006E327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nu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  <w:r>
        <w:rPr>
          <w:rFonts w:hint="eastAsia"/>
        </w:rPr>
        <w:t>1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352"/>
        <w:gridCol w:w="1382"/>
        <w:gridCol w:w="396"/>
        <w:gridCol w:w="1067"/>
        <w:gridCol w:w="1205"/>
        <w:gridCol w:w="1962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rPr>
                <w:rFonts w:ascii="Courier New" w:hAnsi="Courier New" w:cs="Courier New"/>
                <w:sz w:val="18"/>
                <w:szCs w:val="18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nu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物流单号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ischeck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快递公司编号名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updatetime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时间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status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快递状态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condition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data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rPr>
                <w:rFonts w:ascii="Courier New" w:hAnsi="Courier New" w:cs="Courier New"/>
                <w:sz w:val="18"/>
                <w:szCs w:val="18"/>
              </w:rPr>
              <w:t>data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跟踪时间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每条跟踪信息的时间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context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每条跟踪信息的描述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ftime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当前状态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Pr="006058BE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快递单当前状态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RPr="00F1799D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返回接口类型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快递查询提供两种接口类型</w:t>
            </w:r>
          </w:p>
        </w:tc>
      </w:tr>
    </w:tbl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  <w:r>
        <w:rPr>
          <w:rFonts w:hint="eastAsia"/>
        </w:rPr>
        <w:t>2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352"/>
        <w:gridCol w:w="1382"/>
        <w:gridCol w:w="396"/>
        <w:gridCol w:w="1067"/>
        <w:gridCol w:w="1205"/>
        <w:gridCol w:w="1962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返回接口类型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快递查询提供两种接口类型</w:t>
            </w:r>
          </w:p>
        </w:tc>
      </w:tr>
      <w:tr w:rsidR="00092DE7" w:rsidRPr="00F1799D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apiurl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快速打开的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URL</w:t>
            </w:r>
          </w:p>
        </w:tc>
      </w:tr>
    </w:tbl>
    <w:p w:rsidR="00092DE7" w:rsidRPr="00F1799D" w:rsidRDefault="00092DE7" w:rsidP="00092DE7">
      <w:pPr>
        <w:pStyle w:val="3"/>
        <w:numPr>
          <w:ilvl w:val="0"/>
          <w:numId w:val="0"/>
        </w:numPr>
        <w:spacing w:line="415" w:lineRule="auto"/>
      </w:pPr>
    </w:p>
    <w:p w:rsidR="00092DE7" w:rsidRDefault="00092DE7" w:rsidP="00092DE7">
      <w:pPr>
        <w:pStyle w:val="3"/>
        <w:numPr>
          <w:ilvl w:val="0"/>
          <w:numId w:val="0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5EB0">
              <w:t>ApiKuaiDiinfo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chaxunKuaiDiNo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r>
        <w:rPr>
          <w:rFonts w:hint="eastAsia"/>
        </w:rPr>
        <w:t>接口说明：</w:t>
      </w:r>
    </w:p>
    <w:p w:rsidR="00092DE7" w:rsidRDefault="00092DE7" w:rsidP="00092DE7">
      <w:r>
        <w:t>A</w:t>
      </w:r>
      <w:r>
        <w:rPr>
          <w:rFonts w:hint="eastAsia"/>
        </w:rPr>
        <w:t xml:space="preserve">pitype :  </w:t>
      </w:r>
      <w:r w:rsidRPr="00F1799D">
        <w:t>gethtmlorder</w:t>
      </w:r>
      <w:r>
        <w:rPr>
          <w:rFonts w:hint="eastAsia"/>
        </w:rPr>
        <w:t xml:space="preserve"> </w:t>
      </w:r>
      <w:r>
        <w:rPr>
          <w:rFonts w:hint="eastAsia"/>
        </w:rPr>
        <w:t>会提供一个</w:t>
      </w:r>
      <w:r>
        <w:rPr>
          <w:rFonts w:hint="eastAsia"/>
        </w:rPr>
        <w:t>html</w:t>
      </w:r>
      <w:r>
        <w:rPr>
          <w:rFonts w:hint="eastAsia"/>
        </w:rPr>
        <w:t>的页面</w:t>
      </w:r>
      <w:r>
        <w:rPr>
          <w:rFonts w:hint="eastAsia"/>
        </w:rPr>
        <w:t>,</w:t>
      </w:r>
      <w:r>
        <w:rPr>
          <w:rFonts w:hint="eastAsia"/>
        </w:rPr>
        <w:t>直接打开就可以了</w:t>
      </w:r>
      <w:r>
        <w:rPr>
          <w:rFonts w:hint="eastAsia"/>
        </w:rPr>
        <w:t>,</w:t>
      </w:r>
      <w:r>
        <w:rPr>
          <w:rFonts w:hint="eastAsia"/>
        </w:rPr>
        <w:t>否则就是按照上面的接口显示。</w:t>
      </w:r>
    </w:p>
    <w:p w:rsidR="00092DE7" w:rsidRPr="00E77421" w:rsidRDefault="00092DE7" w:rsidP="00092DE7">
      <w:proofErr w:type="gramStart"/>
      <w:r>
        <w:rPr>
          <w:rFonts w:hint="eastAsia"/>
          <w:color w:val="000000"/>
          <w:szCs w:val="21"/>
          <w:shd w:val="clear" w:color="auto" w:fill="EEEEEE"/>
        </w:rPr>
        <w:t>state</w:t>
      </w:r>
      <w:proofErr w:type="gramEnd"/>
    </w:p>
    <w:p w:rsidR="00092DE7" w:rsidRDefault="00092DE7" w:rsidP="00092DE7">
      <w:pPr>
        <w:rPr>
          <w:rStyle w:val="apple-converted-space"/>
          <w:color w:val="000000"/>
          <w:szCs w:val="21"/>
          <w:shd w:val="clear" w:color="auto" w:fill="EEEEEE"/>
        </w:rPr>
      </w:pPr>
      <w:r>
        <w:rPr>
          <w:rFonts w:hint="eastAsia"/>
          <w:color w:val="000000"/>
          <w:szCs w:val="21"/>
          <w:shd w:val="clear" w:color="auto" w:fill="EEEEEE"/>
        </w:rPr>
        <w:t>快递单当前的状态</w:t>
      </w:r>
      <w:r>
        <w:rPr>
          <w:rFonts w:hint="eastAsia"/>
          <w:color w:val="000000"/>
          <w:szCs w:val="21"/>
          <w:shd w:val="clear" w:color="auto" w:fill="EEEEEE"/>
        </w:rPr>
        <w:t xml:space="preserve"> </w:t>
      </w:r>
      <w:r>
        <w:rPr>
          <w:rFonts w:hint="eastAsia"/>
          <w:color w:val="000000"/>
          <w:szCs w:val="21"/>
          <w:shd w:val="clear" w:color="auto" w:fill="EEEEEE"/>
        </w:rPr>
        <w:t xml:space="preserve">：　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0</w:t>
      </w:r>
      <w:r>
        <w:rPr>
          <w:rFonts w:hint="eastAsia"/>
          <w:color w:val="000000"/>
          <w:szCs w:val="21"/>
          <w:shd w:val="clear" w:color="auto" w:fill="EEEEEE"/>
        </w:rPr>
        <w:t>：在途中</w:t>
      </w:r>
      <w:r>
        <w:rPr>
          <w:rFonts w:hint="eastAsia"/>
          <w:color w:val="000000"/>
          <w:szCs w:val="21"/>
          <w:shd w:val="clear" w:color="auto" w:fill="EEEEEE"/>
        </w:rPr>
        <w:t>,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1</w:t>
      </w:r>
      <w:r>
        <w:rPr>
          <w:rFonts w:hint="eastAsia"/>
          <w:color w:val="000000"/>
          <w:szCs w:val="21"/>
          <w:shd w:val="clear" w:color="auto" w:fill="EEEEEE"/>
        </w:rPr>
        <w:t>：已发货，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2</w:t>
      </w:r>
      <w:r>
        <w:rPr>
          <w:rFonts w:hint="eastAsia"/>
          <w:color w:val="000000"/>
          <w:szCs w:val="21"/>
          <w:shd w:val="clear" w:color="auto" w:fill="EEEEEE"/>
        </w:rPr>
        <w:t>：疑难件，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3</w:t>
      </w:r>
      <w:r>
        <w:rPr>
          <w:rFonts w:hint="eastAsia"/>
          <w:color w:val="000000"/>
          <w:szCs w:val="21"/>
          <w:shd w:val="clear" w:color="auto" w:fill="EEEEEE"/>
        </w:rPr>
        <w:t>：已签收，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4</w:t>
      </w:r>
      <w:r>
        <w:rPr>
          <w:rFonts w:hint="eastAsia"/>
          <w:color w:val="000000"/>
          <w:szCs w:val="21"/>
          <w:shd w:val="clear" w:color="auto" w:fill="EEEEEE"/>
        </w:rPr>
        <w:t>：已退货。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</w:p>
    <w:p w:rsidR="00092DE7" w:rsidRDefault="00092DE7" w:rsidP="00092DE7">
      <w:pPr>
        <w:rPr>
          <w:rStyle w:val="apple-converted-space"/>
          <w:color w:val="000000"/>
          <w:szCs w:val="21"/>
          <w:shd w:val="clear" w:color="auto" w:fill="EEEEEE"/>
        </w:rPr>
      </w:pPr>
      <w:proofErr w:type="gramStart"/>
      <w:r>
        <w:rPr>
          <w:rFonts w:hint="eastAsia"/>
          <w:color w:val="000000"/>
          <w:szCs w:val="21"/>
          <w:shd w:val="clear" w:color="auto" w:fill="EEEEEE"/>
        </w:rPr>
        <w:t>status</w:t>
      </w:r>
      <w:proofErr w:type="gramEnd"/>
    </w:p>
    <w:p w:rsidR="00092DE7" w:rsidRPr="006058BE" w:rsidRDefault="00092DE7" w:rsidP="00092DE7">
      <w:r>
        <w:rPr>
          <w:rFonts w:hint="eastAsia"/>
          <w:color w:val="000000"/>
          <w:szCs w:val="21"/>
          <w:shd w:val="clear" w:color="auto" w:fill="EEEEEE"/>
        </w:rPr>
        <w:t>查询结果状态：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0</w:t>
      </w:r>
      <w:r>
        <w:rPr>
          <w:rFonts w:hint="eastAsia"/>
          <w:color w:val="000000"/>
          <w:szCs w:val="21"/>
          <w:shd w:val="clear" w:color="auto" w:fill="EEEEEE"/>
        </w:rPr>
        <w:t>：物流单暂无结果，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1</w:t>
      </w:r>
      <w:r>
        <w:rPr>
          <w:rFonts w:hint="eastAsia"/>
          <w:color w:val="000000"/>
          <w:szCs w:val="21"/>
          <w:shd w:val="clear" w:color="auto" w:fill="EEEEEE"/>
        </w:rPr>
        <w:t>：查询成功，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2</w:t>
      </w:r>
      <w:r>
        <w:rPr>
          <w:rFonts w:hint="eastAsia"/>
          <w:color w:val="000000"/>
          <w:szCs w:val="21"/>
          <w:shd w:val="clear" w:color="auto" w:fill="EEEEEE"/>
        </w:rPr>
        <w:t>：接口出现异常，</w:t>
      </w:r>
    </w:p>
    <w:p w:rsidR="002750C5" w:rsidRPr="00092DE7" w:rsidRDefault="002750C5" w:rsidP="00E77421"/>
    <w:p w:rsidR="002750C5" w:rsidRDefault="002750C5" w:rsidP="00E77421"/>
    <w:p w:rsidR="002750C5" w:rsidRPr="00E77421" w:rsidRDefault="002750C5" w:rsidP="00E77421"/>
    <w:sectPr w:rsidR="002750C5" w:rsidRPr="00E77421" w:rsidSect="0030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00D" w:rsidRDefault="0066500D" w:rsidP="001F12EE">
      <w:r>
        <w:separator/>
      </w:r>
    </w:p>
  </w:endnote>
  <w:endnote w:type="continuationSeparator" w:id="0">
    <w:p w:rsidR="0066500D" w:rsidRDefault="0066500D" w:rsidP="001F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00D" w:rsidRDefault="0066500D" w:rsidP="001F12EE">
      <w:r>
        <w:separator/>
      </w:r>
    </w:p>
  </w:footnote>
  <w:footnote w:type="continuationSeparator" w:id="0">
    <w:p w:rsidR="0066500D" w:rsidRDefault="0066500D" w:rsidP="001F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50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19B1A04"/>
    <w:multiLevelType w:val="hybridMultilevel"/>
    <w:tmpl w:val="4E8CB2D4"/>
    <w:lvl w:ilvl="0" w:tplc="9D0C43A2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6648C4C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D3B212B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81C4AB7E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8B54AF8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F916717C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3880D992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733AE482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F500AE42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19336055"/>
    <w:multiLevelType w:val="hybridMultilevel"/>
    <w:tmpl w:val="DB10728E"/>
    <w:lvl w:ilvl="0" w:tplc="3EFA4C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E696385"/>
    <w:multiLevelType w:val="hybridMultilevel"/>
    <w:tmpl w:val="5FD02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F41A0F"/>
    <w:multiLevelType w:val="hybridMultilevel"/>
    <w:tmpl w:val="C13A4DA8"/>
    <w:lvl w:ilvl="0" w:tplc="B2FCF50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857F53"/>
    <w:multiLevelType w:val="hybridMultilevel"/>
    <w:tmpl w:val="FB98B2CA"/>
    <w:lvl w:ilvl="0" w:tplc="0409000F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3CC632D2"/>
    <w:multiLevelType w:val="multilevel"/>
    <w:tmpl w:val="A42C95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1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1.1.1.%4"/>
      <w:lvlJc w:val="left"/>
      <w:pPr>
        <w:ind w:left="851" w:hanging="851"/>
      </w:pPr>
      <w:rPr>
        <w:rFonts w:ascii="Consolas" w:hAnsi="Consolas" w:cs="Consolas"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DFB13D1"/>
    <w:multiLevelType w:val="hybridMultilevel"/>
    <w:tmpl w:val="E7C88DDE"/>
    <w:lvl w:ilvl="0" w:tplc="41DE648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FC439D"/>
    <w:multiLevelType w:val="hybridMultilevel"/>
    <w:tmpl w:val="1B7A5B38"/>
    <w:lvl w:ilvl="0" w:tplc="B2FCF50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4A64EE"/>
    <w:multiLevelType w:val="hybridMultilevel"/>
    <w:tmpl w:val="8E5A94D8"/>
    <w:lvl w:ilvl="0" w:tplc="5AEA59C2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5453C0"/>
    <w:multiLevelType w:val="hybridMultilevel"/>
    <w:tmpl w:val="47389EAC"/>
    <w:lvl w:ilvl="0" w:tplc="72E07A1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017653"/>
    <w:multiLevelType w:val="singleLevel"/>
    <w:tmpl w:val="00000000"/>
    <w:lvl w:ilvl="0">
      <w:start w:val="1"/>
      <w:numFmt w:val="decimal"/>
      <w:pStyle w:val="10"/>
      <w:lvlText w:val="%1."/>
      <w:lvlJc w:val="left"/>
      <w:pPr>
        <w:tabs>
          <w:tab w:val="num" w:pos="907"/>
        </w:tabs>
        <w:ind w:left="907" w:hanging="397"/>
      </w:pPr>
      <w:rPr>
        <w:rFonts w:hint="eastAsia"/>
        <w:b w:val="0"/>
        <w:i w:val="0"/>
        <w:sz w:val="28"/>
      </w:rPr>
    </w:lvl>
  </w:abstractNum>
  <w:abstractNum w:abstractNumId="18">
    <w:nsid w:val="76B42E8F"/>
    <w:multiLevelType w:val="hybridMultilevel"/>
    <w:tmpl w:val="F65A8A78"/>
    <w:lvl w:ilvl="0" w:tplc="1FB2598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F768DE"/>
    <w:multiLevelType w:val="hybridMultilevel"/>
    <w:tmpl w:val="05FA9D7C"/>
    <w:lvl w:ilvl="0" w:tplc="FABA3F5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5D2A9AF2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A210CC9E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83F829F8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7E46C332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CB3C5D74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88D60F82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53A0994A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3E20A64E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19"/>
  </w:num>
  <w:num w:numId="10">
    <w:abstractNumId w:val="7"/>
  </w:num>
  <w:num w:numId="11">
    <w:abstractNumId w:val="11"/>
  </w:num>
  <w:num w:numId="12">
    <w:abstractNumId w:val="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4"/>
  </w:num>
  <w:num w:numId="16">
    <w:abstractNumId w:val="16"/>
  </w:num>
  <w:num w:numId="17">
    <w:abstractNumId w:val="10"/>
  </w:num>
  <w:num w:numId="18">
    <w:abstractNumId w:val="13"/>
  </w:num>
  <w:num w:numId="19">
    <w:abstractNumId w:val="15"/>
  </w:num>
  <w:num w:numId="20">
    <w:abstractNumId w:val="18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EE"/>
    <w:rsid w:val="00001025"/>
    <w:rsid w:val="000021C8"/>
    <w:rsid w:val="0000286F"/>
    <w:rsid w:val="00006745"/>
    <w:rsid w:val="000131F7"/>
    <w:rsid w:val="00015750"/>
    <w:rsid w:val="00025623"/>
    <w:rsid w:val="00026EF8"/>
    <w:rsid w:val="00027F75"/>
    <w:rsid w:val="00030A01"/>
    <w:rsid w:val="00037800"/>
    <w:rsid w:val="00057BE2"/>
    <w:rsid w:val="00061AD0"/>
    <w:rsid w:val="000727A5"/>
    <w:rsid w:val="000763C2"/>
    <w:rsid w:val="00077713"/>
    <w:rsid w:val="00082EBE"/>
    <w:rsid w:val="000830FE"/>
    <w:rsid w:val="00092DE7"/>
    <w:rsid w:val="000A05F2"/>
    <w:rsid w:val="000A0702"/>
    <w:rsid w:val="000B18EB"/>
    <w:rsid w:val="000B6576"/>
    <w:rsid w:val="000C17A8"/>
    <w:rsid w:val="000C45DD"/>
    <w:rsid w:val="000C4D2B"/>
    <w:rsid w:val="000D2279"/>
    <w:rsid w:val="000D4EB3"/>
    <w:rsid w:val="000D5D2E"/>
    <w:rsid w:val="000E17C5"/>
    <w:rsid w:val="000F7CC2"/>
    <w:rsid w:val="001027E4"/>
    <w:rsid w:val="00106ED0"/>
    <w:rsid w:val="0010768B"/>
    <w:rsid w:val="00114B85"/>
    <w:rsid w:val="0011554B"/>
    <w:rsid w:val="00126182"/>
    <w:rsid w:val="00133157"/>
    <w:rsid w:val="00133629"/>
    <w:rsid w:val="00137C1F"/>
    <w:rsid w:val="0014257C"/>
    <w:rsid w:val="001431E7"/>
    <w:rsid w:val="001514C9"/>
    <w:rsid w:val="001536BD"/>
    <w:rsid w:val="00155A28"/>
    <w:rsid w:val="0015655E"/>
    <w:rsid w:val="00173DB0"/>
    <w:rsid w:val="00173EEE"/>
    <w:rsid w:val="00176DC0"/>
    <w:rsid w:val="001804D9"/>
    <w:rsid w:val="00183BB8"/>
    <w:rsid w:val="001845A2"/>
    <w:rsid w:val="00185511"/>
    <w:rsid w:val="00192A3A"/>
    <w:rsid w:val="0019474C"/>
    <w:rsid w:val="00197F91"/>
    <w:rsid w:val="001A428A"/>
    <w:rsid w:val="001A5EEA"/>
    <w:rsid w:val="001B2851"/>
    <w:rsid w:val="001C319C"/>
    <w:rsid w:val="001D03EE"/>
    <w:rsid w:val="001E3B45"/>
    <w:rsid w:val="001E5D33"/>
    <w:rsid w:val="001E67F3"/>
    <w:rsid w:val="001E74D1"/>
    <w:rsid w:val="001F12EE"/>
    <w:rsid w:val="001F225E"/>
    <w:rsid w:val="00200E28"/>
    <w:rsid w:val="00207B02"/>
    <w:rsid w:val="00210928"/>
    <w:rsid w:val="0021329E"/>
    <w:rsid w:val="00215206"/>
    <w:rsid w:val="00216210"/>
    <w:rsid w:val="00225151"/>
    <w:rsid w:val="002447D4"/>
    <w:rsid w:val="0025499C"/>
    <w:rsid w:val="002568DD"/>
    <w:rsid w:val="00261074"/>
    <w:rsid w:val="002628D5"/>
    <w:rsid w:val="002646D7"/>
    <w:rsid w:val="00265879"/>
    <w:rsid w:val="002750C5"/>
    <w:rsid w:val="002A735E"/>
    <w:rsid w:val="002B31E6"/>
    <w:rsid w:val="002B53AE"/>
    <w:rsid w:val="002E1EA8"/>
    <w:rsid w:val="00303468"/>
    <w:rsid w:val="00314BFB"/>
    <w:rsid w:val="00315C69"/>
    <w:rsid w:val="0034005A"/>
    <w:rsid w:val="00342BA2"/>
    <w:rsid w:val="00347484"/>
    <w:rsid w:val="00352C12"/>
    <w:rsid w:val="00360390"/>
    <w:rsid w:val="00364586"/>
    <w:rsid w:val="00367A60"/>
    <w:rsid w:val="00370362"/>
    <w:rsid w:val="00370AE2"/>
    <w:rsid w:val="003710CD"/>
    <w:rsid w:val="003769A0"/>
    <w:rsid w:val="0037751B"/>
    <w:rsid w:val="00384465"/>
    <w:rsid w:val="00384A2C"/>
    <w:rsid w:val="00390622"/>
    <w:rsid w:val="003A0A78"/>
    <w:rsid w:val="003A0CDC"/>
    <w:rsid w:val="003B1C36"/>
    <w:rsid w:val="003C77C7"/>
    <w:rsid w:val="003E2B8B"/>
    <w:rsid w:val="003F6C16"/>
    <w:rsid w:val="004002A7"/>
    <w:rsid w:val="00411D27"/>
    <w:rsid w:val="00417F0B"/>
    <w:rsid w:val="00420857"/>
    <w:rsid w:val="004278E0"/>
    <w:rsid w:val="00436AFB"/>
    <w:rsid w:val="00445723"/>
    <w:rsid w:val="004726BE"/>
    <w:rsid w:val="0047794F"/>
    <w:rsid w:val="0049240F"/>
    <w:rsid w:val="0049479B"/>
    <w:rsid w:val="004A090E"/>
    <w:rsid w:val="004A4784"/>
    <w:rsid w:val="004A69D5"/>
    <w:rsid w:val="004B21E7"/>
    <w:rsid w:val="004B3B23"/>
    <w:rsid w:val="004B529D"/>
    <w:rsid w:val="004D3FE0"/>
    <w:rsid w:val="004E6F03"/>
    <w:rsid w:val="005030D2"/>
    <w:rsid w:val="0050447A"/>
    <w:rsid w:val="00504C45"/>
    <w:rsid w:val="00514B65"/>
    <w:rsid w:val="00525D6D"/>
    <w:rsid w:val="00532E77"/>
    <w:rsid w:val="00537B94"/>
    <w:rsid w:val="0054287B"/>
    <w:rsid w:val="0056400F"/>
    <w:rsid w:val="005752FF"/>
    <w:rsid w:val="005852D1"/>
    <w:rsid w:val="00591372"/>
    <w:rsid w:val="00596762"/>
    <w:rsid w:val="005D17E3"/>
    <w:rsid w:val="005D3949"/>
    <w:rsid w:val="005E56FB"/>
    <w:rsid w:val="005F2C6A"/>
    <w:rsid w:val="005F301C"/>
    <w:rsid w:val="005F36AC"/>
    <w:rsid w:val="006014CE"/>
    <w:rsid w:val="00622131"/>
    <w:rsid w:val="006242E5"/>
    <w:rsid w:val="0062590E"/>
    <w:rsid w:val="00630862"/>
    <w:rsid w:val="00630C9C"/>
    <w:rsid w:val="00631CEF"/>
    <w:rsid w:val="0063758B"/>
    <w:rsid w:val="00637DDD"/>
    <w:rsid w:val="00656F86"/>
    <w:rsid w:val="00661B1F"/>
    <w:rsid w:val="0066500D"/>
    <w:rsid w:val="00665CBB"/>
    <w:rsid w:val="0068647E"/>
    <w:rsid w:val="00694C71"/>
    <w:rsid w:val="006952CE"/>
    <w:rsid w:val="006A51E7"/>
    <w:rsid w:val="006B1240"/>
    <w:rsid w:val="006B2FDD"/>
    <w:rsid w:val="006B470A"/>
    <w:rsid w:val="006B5563"/>
    <w:rsid w:val="006C5344"/>
    <w:rsid w:val="006C739E"/>
    <w:rsid w:val="006D1C0F"/>
    <w:rsid w:val="006D4546"/>
    <w:rsid w:val="006E2A7C"/>
    <w:rsid w:val="006E3271"/>
    <w:rsid w:val="006E5B44"/>
    <w:rsid w:val="006F129B"/>
    <w:rsid w:val="00706380"/>
    <w:rsid w:val="00712C85"/>
    <w:rsid w:val="0072333E"/>
    <w:rsid w:val="0072739F"/>
    <w:rsid w:val="00750AF3"/>
    <w:rsid w:val="00752321"/>
    <w:rsid w:val="007714D0"/>
    <w:rsid w:val="00782D82"/>
    <w:rsid w:val="00786588"/>
    <w:rsid w:val="00787E7D"/>
    <w:rsid w:val="00793AED"/>
    <w:rsid w:val="007A136B"/>
    <w:rsid w:val="007A1D2C"/>
    <w:rsid w:val="007B7920"/>
    <w:rsid w:val="007C2901"/>
    <w:rsid w:val="007C305D"/>
    <w:rsid w:val="007C3FE6"/>
    <w:rsid w:val="007D2C98"/>
    <w:rsid w:val="007E026F"/>
    <w:rsid w:val="007E1DE6"/>
    <w:rsid w:val="007E2AE9"/>
    <w:rsid w:val="007E4EC4"/>
    <w:rsid w:val="007E5D93"/>
    <w:rsid w:val="007E5EEF"/>
    <w:rsid w:val="007F0E70"/>
    <w:rsid w:val="0080225D"/>
    <w:rsid w:val="008062CB"/>
    <w:rsid w:val="00806A9E"/>
    <w:rsid w:val="00833677"/>
    <w:rsid w:val="008339A7"/>
    <w:rsid w:val="00835F75"/>
    <w:rsid w:val="00836F8E"/>
    <w:rsid w:val="00844B9B"/>
    <w:rsid w:val="008478F3"/>
    <w:rsid w:val="00856F3F"/>
    <w:rsid w:val="008719B3"/>
    <w:rsid w:val="0088201A"/>
    <w:rsid w:val="008822ED"/>
    <w:rsid w:val="00883B8A"/>
    <w:rsid w:val="008850DB"/>
    <w:rsid w:val="00887D6E"/>
    <w:rsid w:val="008957A5"/>
    <w:rsid w:val="008A3609"/>
    <w:rsid w:val="008B0656"/>
    <w:rsid w:val="008B281D"/>
    <w:rsid w:val="008B56AE"/>
    <w:rsid w:val="008B5BDF"/>
    <w:rsid w:val="008D0DD0"/>
    <w:rsid w:val="008E2BD5"/>
    <w:rsid w:val="0090105B"/>
    <w:rsid w:val="00901C8E"/>
    <w:rsid w:val="009112E3"/>
    <w:rsid w:val="0091264A"/>
    <w:rsid w:val="00913BA6"/>
    <w:rsid w:val="0092079B"/>
    <w:rsid w:val="00933341"/>
    <w:rsid w:val="00933A5C"/>
    <w:rsid w:val="00941666"/>
    <w:rsid w:val="00944296"/>
    <w:rsid w:val="00944FC5"/>
    <w:rsid w:val="00953F52"/>
    <w:rsid w:val="0095750F"/>
    <w:rsid w:val="00961578"/>
    <w:rsid w:val="00964616"/>
    <w:rsid w:val="00966EFE"/>
    <w:rsid w:val="00967087"/>
    <w:rsid w:val="00967B50"/>
    <w:rsid w:val="009715E7"/>
    <w:rsid w:val="009A3AD3"/>
    <w:rsid w:val="009B072E"/>
    <w:rsid w:val="009B21BC"/>
    <w:rsid w:val="009B7FD9"/>
    <w:rsid w:val="009C2F62"/>
    <w:rsid w:val="009D5E3D"/>
    <w:rsid w:val="00A01B69"/>
    <w:rsid w:val="00A0759D"/>
    <w:rsid w:val="00A23243"/>
    <w:rsid w:val="00A2401A"/>
    <w:rsid w:val="00A25A5E"/>
    <w:rsid w:val="00A31D98"/>
    <w:rsid w:val="00A427D9"/>
    <w:rsid w:val="00A615B0"/>
    <w:rsid w:val="00A65555"/>
    <w:rsid w:val="00A65FD5"/>
    <w:rsid w:val="00A71968"/>
    <w:rsid w:val="00A84496"/>
    <w:rsid w:val="00A87E99"/>
    <w:rsid w:val="00A92934"/>
    <w:rsid w:val="00AA5DD3"/>
    <w:rsid w:val="00AB504E"/>
    <w:rsid w:val="00AC4B6C"/>
    <w:rsid w:val="00AD6ECA"/>
    <w:rsid w:val="00AE4F9B"/>
    <w:rsid w:val="00AF3063"/>
    <w:rsid w:val="00AF70CB"/>
    <w:rsid w:val="00B0287D"/>
    <w:rsid w:val="00B03069"/>
    <w:rsid w:val="00B03C2E"/>
    <w:rsid w:val="00B27431"/>
    <w:rsid w:val="00B30817"/>
    <w:rsid w:val="00B30C5D"/>
    <w:rsid w:val="00B40D62"/>
    <w:rsid w:val="00B42B3F"/>
    <w:rsid w:val="00B459D5"/>
    <w:rsid w:val="00B52B37"/>
    <w:rsid w:val="00B55EED"/>
    <w:rsid w:val="00B61D0C"/>
    <w:rsid w:val="00B6640D"/>
    <w:rsid w:val="00B70A82"/>
    <w:rsid w:val="00B72697"/>
    <w:rsid w:val="00B82EF0"/>
    <w:rsid w:val="00B847D7"/>
    <w:rsid w:val="00BA1783"/>
    <w:rsid w:val="00BB0E0C"/>
    <w:rsid w:val="00BB32A9"/>
    <w:rsid w:val="00BC3883"/>
    <w:rsid w:val="00BD6BCD"/>
    <w:rsid w:val="00BE1063"/>
    <w:rsid w:val="00BF406B"/>
    <w:rsid w:val="00BF7892"/>
    <w:rsid w:val="00C03DFD"/>
    <w:rsid w:val="00C07E8A"/>
    <w:rsid w:val="00C11F52"/>
    <w:rsid w:val="00C126C9"/>
    <w:rsid w:val="00C22713"/>
    <w:rsid w:val="00C239AE"/>
    <w:rsid w:val="00C27462"/>
    <w:rsid w:val="00C30335"/>
    <w:rsid w:val="00C5089E"/>
    <w:rsid w:val="00C74745"/>
    <w:rsid w:val="00C84F54"/>
    <w:rsid w:val="00C87BA4"/>
    <w:rsid w:val="00C9266A"/>
    <w:rsid w:val="00C932CF"/>
    <w:rsid w:val="00CA0F79"/>
    <w:rsid w:val="00CA4360"/>
    <w:rsid w:val="00CB0A32"/>
    <w:rsid w:val="00CB0FAA"/>
    <w:rsid w:val="00CD2B42"/>
    <w:rsid w:val="00CD45A9"/>
    <w:rsid w:val="00CE5060"/>
    <w:rsid w:val="00CF39C4"/>
    <w:rsid w:val="00CF45F1"/>
    <w:rsid w:val="00D012C2"/>
    <w:rsid w:val="00D03905"/>
    <w:rsid w:val="00D35730"/>
    <w:rsid w:val="00D404AA"/>
    <w:rsid w:val="00D40799"/>
    <w:rsid w:val="00D47807"/>
    <w:rsid w:val="00D50AAE"/>
    <w:rsid w:val="00D61A05"/>
    <w:rsid w:val="00D65A72"/>
    <w:rsid w:val="00D66676"/>
    <w:rsid w:val="00D749A7"/>
    <w:rsid w:val="00D76A99"/>
    <w:rsid w:val="00D77A32"/>
    <w:rsid w:val="00D83F76"/>
    <w:rsid w:val="00D845BB"/>
    <w:rsid w:val="00D85B3E"/>
    <w:rsid w:val="00D86946"/>
    <w:rsid w:val="00D930B4"/>
    <w:rsid w:val="00DA6747"/>
    <w:rsid w:val="00DA6AEA"/>
    <w:rsid w:val="00DC4592"/>
    <w:rsid w:val="00DC4921"/>
    <w:rsid w:val="00DE46EB"/>
    <w:rsid w:val="00DE5141"/>
    <w:rsid w:val="00DE582A"/>
    <w:rsid w:val="00DE6145"/>
    <w:rsid w:val="00DF2FA8"/>
    <w:rsid w:val="00DF2FCA"/>
    <w:rsid w:val="00DF52D5"/>
    <w:rsid w:val="00E071D9"/>
    <w:rsid w:val="00E100EA"/>
    <w:rsid w:val="00E15EA5"/>
    <w:rsid w:val="00E269F2"/>
    <w:rsid w:val="00E27443"/>
    <w:rsid w:val="00E30EC1"/>
    <w:rsid w:val="00E33F13"/>
    <w:rsid w:val="00E34B7A"/>
    <w:rsid w:val="00E60C57"/>
    <w:rsid w:val="00E73BEE"/>
    <w:rsid w:val="00E77421"/>
    <w:rsid w:val="00E84724"/>
    <w:rsid w:val="00E851E3"/>
    <w:rsid w:val="00E923F9"/>
    <w:rsid w:val="00EB6A24"/>
    <w:rsid w:val="00EB7458"/>
    <w:rsid w:val="00EC4A80"/>
    <w:rsid w:val="00EC7F19"/>
    <w:rsid w:val="00ED3DD3"/>
    <w:rsid w:val="00EE23D0"/>
    <w:rsid w:val="00EE7CFA"/>
    <w:rsid w:val="00EF35A9"/>
    <w:rsid w:val="00EF6B65"/>
    <w:rsid w:val="00F1582E"/>
    <w:rsid w:val="00F16BF2"/>
    <w:rsid w:val="00F1739F"/>
    <w:rsid w:val="00F24556"/>
    <w:rsid w:val="00F25079"/>
    <w:rsid w:val="00F259DF"/>
    <w:rsid w:val="00F30286"/>
    <w:rsid w:val="00F3113A"/>
    <w:rsid w:val="00F33779"/>
    <w:rsid w:val="00F4687F"/>
    <w:rsid w:val="00F8261B"/>
    <w:rsid w:val="00F829F8"/>
    <w:rsid w:val="00F92D7D"/>
    <w:rsid w:val="00F9441F"/>
    <w:rsid w:val="00F94E45"/>
    <w:rsid w:val="00F96C56"/>
    <w:rsid w:val="00F977CC"/>
    <w:rsid w:val="00FA227D"/>
    <w:rsid w:val="00FB0D1A"/>
    <w:rsid w:val="00FB2A21"/>
    <w:rsid w:val="00FB4520"/>
    <w:rsid w:val="00FB6DDD"/>
    <w:rsid w:val="00FC107B"/>
    <w:rsid w:val="00FC1683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F12E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段标题"/>
    <w:next w:val="2"/>
    <w:link w:val="1Char"/>
    <w:qFormat/>
    <w:rsid w:val="001F12EE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2nd level,2,DO NOT USE_h2,chn,Chapter Number/Appendix Letter,ISO1,1.1Heading 2,body,第一层条"/>
    <w:next w:val="a2"/>
    <w:link w:val="2Char"/>
    <w:qFormat/>
    <w:rsid w:val="001F12EE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ISO2,小标题中,1.1."/>
    <w:basedOn w:val="a2"/>
    <w:next w:val="a2"/>
    <w:link w:val="3Char"/>
    <w:qFormat/>
    <w:rsid w:val="001F12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,三级"/>
    <w:basedOn w:val="1"/>
    <w:next w:val="a2"/>
    <w:link w:val="4Char"/>
    <w:qFormat/>
    <w:rsid w:val="001F12EE"/>
    <w:pPr>
      <w:keepNext w:val="0"/>
      <w:widowControl w:val="0"/>
      <w:numPr>
        <w:numId w:val="0"/>
      </w:numPr>
      <w:spacing w:before="100" w:beforeAutospacing="1" w:after="100" w:afterAutospacing="1"/>
      <w:outlineLvl w:val="3"/>
    </w:pPr>
    <w:rPr>
      <w:rFonts w:ascii="Calibri" w:eastAsia="宋体" w:hAnsi="Calibri"/>
      <w:sz w:val="24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2"/>
    <w:next w:val="a2"/>
    <w:link w:val="5Char"/>
    <w:qFormat/>
    <w:rsid w:val="001F12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color w:val="000000"/>
      <w:sz w:val="26"/>
    </w:rPr>
  </w:style>
  <w:style w:type="paragraph" w:styleId="6">
    <w:name w:val="heading 6"/>
    <w:aliases w:val="PIM 6,H6,BOD 4,Legal Level 1.,Bullet list,第五层条,L6,bold,pt10,參考文獻,ref-items,heading 6,h6,h61,heading 61,Third Subheading,正文六级标题,Bullet (Single Lines),标题 6(ALT+6),1.1.1.1.1.1标题 6,6,Alpha List,Heading6,sub-dash,sd,7 sub-dash,hd6,fcl,figurecapl,Annex 1"/>
    <w:basedOn w:val="a2"/>
    <w:next w:val="a2"/>
    <w:link w:val="6Char"/>
    <w:qFormat/>
    <w:rsid w:val="001F12EE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aliases w:val="不用,PIM 7,sdf,heading 7,letter list,Legal Level 1.1.,L7,H7,H TIMES1,正文七级标题,（1）,st,ITT t7,PA Appendix Major,req3,lettered list,letter list1,lettered list1,letter list2,lettered list2,letter list11,lettered list11,letter list3,lettered list3,h7"/>
    <w:basedOn w:val="a2"/>
    <w:next w:val="a2"/>
    <w:link w:val="7Char"/>
    <w:qFormat/>
    <w:rsid w:val="001F12EE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</w:rPr>
  </w:style>
  <w:style w:type="paragraph" w:styleId="8">
    <w:name w:val="heading 8"/>
    <w:aliases w:val="不用8,附录,heading 8,Legal Level 1.1.1.,注意框体,H8,正文八级标题,标题6,ITT t8,PA Appendix Minor,action,8,r,requirement,req2,Reference List,action1,action2,action11,action3,action4,action5,action6,action7,action12,action21,action111,action31,action8,action13"/>
    <w:basedOn w:val="a2"/>
    <w:next w:val="a2"/>
    <w:link w:val="8Char"/>
    <w:qFormat/>
    <w:rsid w:val="001F12EE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aliases w:val="huh,PIM 9,heading 9,正文九级标题,Legal Level 1.1.1.1.,三级标题,Appendix,不用9,tt,table title,标题 45,Figure Heading,FH,ITT t9,progress,App Heading,Titre 10,9,rb,req bullet,req1,progress1,progress2,progress11,progress3,progress4,progress5,progress6,progress7,ft,H"/>
    <w:basedOn w:val="a2"/>
    <w:next w:val="a2"/>
    <w:link w:val="9Char"/>
    <w:qFormat/>
    <w:rsid w:val="001F12EE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1F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1F12EE"/>
    <w:rPr>
      <w:sz w:val="18"/>
      <w:szCs w:val="18"/>
    </w:rPr>
  </w:style>
  <w:style w:type="paragraph" w:styleId="a7">
    <w:name w:val="footer"/>
    <w:basedOn w:val="a2"/>
    <w:link w:val="Char0"/>
    <w:unhideWhenUsed/>
    <w:rsid w:val="001F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1F12EE"/>
    <w:rPr>
      <w:sz w:val="18"/>
      <w:szCs w:val="1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3"/>
    <w:link w:val="1"/>
    <w:rsid w:val="001F12EE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3"/>
    <w:link w:val="2"/>
    <w:rsid w:val="001F12E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3"/>
    <w:link w:val="3"/>
    <w:rsid w:val="001F12EE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3"/>
    <w:link w:val="4"/>
    <w:rsid w:val="001F12EE"/>
    <w:rPr>
      <w:rFonts w:ascii="Calibri" w:eastAsia="宋体" w:hAnsi="Calibri" w:cs="Times New Roman"/>
      <w:b/>
      <w:kern w:val="0"/>
      <w:sz w:val="24"/>
      <w:szCs w:val="32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3"/>
    <w:link w:val="5"/>
    <w:rsid w:val="001F12EE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aliases w:val="PIM 6 Char,H6 Char,BOD 4 Char,Legal Level 1. Char,Bullet list Char,第五层条 Char,L6 Char,bold Char,pt10 Char,參考文獻 Char,ref-items Char,heading 6 Char,h6 Char,h61 Char,heading 61 Char,Third Subheading Char,正文六级标题 Char,Bullet (Single Lines) Char"/>
    <w:basedOn w:val="a3"/>
    <w:link w:val="6"/>
    <w:rsid w:val="001F12EE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aliases w:val="不用 Char,PIM 7 Char,sdf Char,heading 7 Char,letter list Char,Legal Level 1.1. Char,L7 Char,H7 Char,H TIMES1 Char,正文七级标题 Char,（1） Char,st Char,ITT t7 Char,PA Appendix Major Char,req3 Char,lettered list Char,letter list1 Char,lettered list1 Char"/>
    <w:basedOn w:val="a3"/>
    <w:link w:val="7"/>
    <w:rsid w:val="001F12EE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aliases w:val="不用8 Char,附录 Char,heading 8 Char,Legal Level 1.1.1. Char,注意框体 Char,H8 Char,正文八级标题 Char,标题6 Char,ITT t8 Char,PA Appendix Minor Char,action Char,8 Char,r Char,requirement Char,req2 Char,Reference List Char,action1 Char,action2 Char,action11 Char"/>
    <w:basedOn w:val="a3"/>
    <w:link w:val="8"/>
    <w:rsid w:val="001F12EE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aliases w:val="huh Char,PIM 9 Char,heading 9 Char,正文九级标题 Char,Legal Level 1.1.1.1. Char,三级标题 Char,Appendix Char,不用9 Char,tt Char,table title Char,标题 45 Char,Figure Heading Char,FH Char,ITT t9 Char,progress Char,App Heading Char,Titre 10 Char,9 Char,rb Char"/>
    <w:basedOn w:val="a3"/>
    <w:link w:val="9"/>
    <w:rsid w:val="001F12EE"/>
    <w:rPr>
      <w:rFonts w:ascii="Cambria" w:eastAsia="宋体" w:hAnsi="Cambria" w:cs="Times New Roman"/>
      <w:i/>
      <w:color w:val="404040"/>
    </w:rPr>
  </w:style>
  <w:style w:type="character" w:customStyle="1" w:styleId="Char1">
    <w:name w:val="批注框文本 Char"/>
    <w:link w:val="a8"/>
    <w:rsid w:val="001F12EE"/>
    <w:rPr>
      <w:rFonts w:ascii="Calibri" w:eastAsia="宋体" w:hAnsi="Calibri" w:cs="Times New Roman"/>
      <w:sz w:val="18"/>
      <w:szCs w:val="18"/>
    </w:rPr>
  </w:style>
  <w:style w:type="character" w:styleId="a9">
    <w:name w:val="Hyperlink"/>
    <w:uiPriority w:val="99"/>
    <w:rsid w:val="001F12EE"/>
    <w:rPr>
      <w:color w:val="0000FF"/>
      <w:u w:val="single"/>
    </w:rPr>
  </w:style>
  <w:style w:type="character" w:customStyle="1" w:styleId="11">
    <w:name w:val="批注引用1"/>
    <w:rsid w:val="001F12EE"/>
    <w:rPr>
      <w:sz w:val="21"/>
      <w:szCs w:val="21"/>
    </w:rPr>
  </w:style>
  <w:style w:type="character" w:customStyle="1" w:styleId="Char2">
    <w:name w:val="批注文字 Char"/>
    <w:rsid w:val="001F12EE"/>
    <w:rPr>
      <w:rFonts w:ascii="Arial" w:hAnsi="Arial" w:cs="Arial"/>
      <w:lang w:eastAsia="zh-TW"/>
    </w:rPr>
  </w:style>
  <w:style w:type="character" w:customStyle="1" w:styleId="Char3">
    <w:name w:val="正文文本缩进 Char"/>
    <w:link w:val="12"/>
    <w:rsid w:val="001F12EE"/>
    <w:rPr>
      <w:rFonts w:ascii="Times New Roman" w:eastAsia="宋体" w:hAnsi="Times New Roman" w:cs="Times New Roman"/>
      <w:sz w:val="20"/>
      <w:szCs w:val="20"/>
    </w:rPr>
  </w:style>
  <w:style w:type="character" w:customStyle="1" w:styleId="CharChar">
    <w:name w:val="缺省文本 Char Char"/>
    <w:link w:val="aa"/>
    <w:rsid w:val="001F12EE"/>
    <w:rPr>
      <w:rFonts w:ascii="宋体" w:eastAsia="宋体" w:hAnsi="宋体" w:cs="Times New Roman"/>
      <w:bCs/>
      <w:szCs w:val="24"/>
    </w:rPr>
  </w:style>
  <w:style w:type="character" w:customStyle="1" w:styleId="QBCharChar">
    <w:name w:val="QB正文 Char Char"/>
    <w:link w:val="QB"/>
    <w:rsid w:val="001F12EE"/>
    <w:rPr>
      <w:rFonts w:ascii="宋体" w:eastAsia="宋体" w:hAnsi="Times New Roman" w:cs="Times New Roman"/>
      <w:kern w:val="0"/>
      <w:szCs w:val="20"/>
    </w:rPr>
  </w:style>
  <w:style w:type="character" w:customStyle="1" w:styleId="apple-style-span">
    <w:name w:val="apple-style-span"/>
    <w:basedOn w:val="a3"/>
    <w:rsid w:val="001F12EE"/>
  </w:style>
  <w:style w:type="character" w:customStyle="1" w:styleId="HTMLChar">
    <w:name w:val="HTML 预设格式 Char"/>
    <w:link w:val="HTML1"/>
    <w:rsid w:val="001F12EE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link w:val="ab"/>
    <w:rsid w:val="001F12EE"/>
    <w:rPr>
      <w:rFonts w:ascii="Cambria" w:eastAsia="宋体" w:hAnsi="Cambria" w:cs="黑体"/>
      <w:b/>
      <w:bCs/>
      <w:sz w:val="32"/>
      <w:szCs w:val="32"/>
    </w:rPr>
  </w:style>
  <w:style w:type="character" w:customStyle="1" w:styleId="Char10">
    <w:name w:val="批注文字 Char1"/>
    <w:link w:val="ac"/>
    <w:rsid w:val="001F12EE"/>
    <w:rPr>
      <w:rFonts w:ascii="Calibri" w:eastAsia="宋体" w:hAnsi="Calibri" w:cs="Times New Roman"/>
    </w:rPr>
  </w:style>
  <w:style w:type="character" w:customStyle="1" w:styleId="Char5">
    <w:name w:val="文档结构图 Char"/>
    <w:link w:val="13"/>
    <w:uiPriority w:val="99"/>
    <w:rsid w:val="001F12EE"/>
    <w:rPr>
      <w:rFonts w:ascii="宋体" w:eastAsia="宋体" w:hAnsi="Calibri" w:cs="Times New Roman"/>
      <w:sz w:val="18"/>
      <w:szCs w:val="18"/>
    </w:rPr>
  </w:style>
  <w:style w:type="character" w:customStyle="1" w:styleId="2Char0">
    <w:name w:val="正文文本缩进 2 Char"/>
    <w:link w:val="21"/>
    <w:rsid w:val="001F12EE"/>
    <w:rPr>
      <w:rFonts w:ascii="Calibri" w:eastAsia="宋体" w:hAnsi="Calibri" w:cs="Times New Roman"/>
    </w:rPr>
  </w:style>
  <w:style w:type="paragraph" w:customStyle="1" w:styleId="HTML1">
    <w:name w:val="HTML 预设格式1"/>
    <w:basedOn w:val="a2"/>
    <w:link w:val="HTMLChar"/>
    <w:rsid w:val="001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">
    <w:name w:val="图"/>
    <w:basedOn w:val="a2"/>
    <w:next w:val="a2"/>
    <w:rsid w:val="001F12EE"/>
    <w:pPr>
      <w:spacing w:before="120" w:after="60"/>
      <w:jc w:val="center"/>
    </w:pPr>
    <w:rPr>
      <w:rFonts w:ascii="Times New Roman" w:hAnsi="Times New Roman"/>
      <w:szCs w:val="24"/>
    </w:rPr>
  </w:style>
  <w:style w:type="paragraph" w:styleId="90">
    <w:name w:val="toc 9"/>
    <w:basedOn w:val="a2"/>
    <w:next w:val="a2"/>
    <w:uiPriority w:val="39"/>
    <w:rsid w:val="001F12EE"/>
    <w:pPr>
      <w:ind w:leftChars="1600" w:left="3360"/>
    </w:pPr>
    <w:rPr>
      <w:rFonts w:cs="黑体"/>
    </w:rPr>
  </w:style>
  <w:style w:type="paragraph" w:styleId="ab">
    <w:name w:val="Title"/>
    <w:basedOn w:val="a2"/>
    <w:next w:val="a2"/>
    <w:link w:val="Char4"/>
    <w:qFormat/>
    <w:rsid w:val="001F12EE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11">
    <w:name w:val="标题 Char1"/>
    <w:basedOn w:val="a3"/>
    <w:uiPriority w:val="10"/>
    <w:rsid w:val="001F12EE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annotation text"/>
    <w:basedOn w:val="a2"/>
    <w:link w:val="Char10"/>
    <w:rsid w:val="001F12EE"/>
    <w:pPr>
      <w:widowControl/>
      <w:jc w:val="left"/>
    </w:pPr>
  </w:style>
  <w:style w:type="character" w:customStyle="1" w:styleId="Char20">
    <w:name w:val="批注文字 Char2"/>
    <w:basedOn w:val="a3"/>
    <w:uiPriority w:val="99"/>
    <w:semiHidden/>
    <w:rsid w:val="001F12EE"/>
    <w:rPr>
      <w:rFonts w:ascii="Calibri" w:eastAsia="宋体" w:hAnsi="Calibri" w:cs="Times New Roman"/>
    </w:rPr>
  </w:style>
  <w:style w:type="paragraph" w:styleId="30">
    <w:name w:val="toc 3"/>
    <w:basedOn w:val="a2"/>
    <w:next w:val="a2"/>
    <w:uiPriority w:val="39"/>
    <w:rsid w:val="001F12EE"/>
    <w:pPr>
      <w:ind w:leftChars="400" w:left="840"/>
    </w:pPr>
  </w:style>
  <w:style w:type="paragraph" w:styleId="a">
    <w:name w:val="List Bullet"/>
    <w:basedOn w:val="a2"/>
    <w:rsid w:val="001F12EE"/>
    <w:pPr>
      <w:numPr>
        <w:numId w:val="2"/>
      </w:numPr>
      <w:tabs>
        <w:tab w:val="left" w:pos="420"/>
      </w:tabs>
      <w:snapToGrid w:val="0"/>
      <w:spacing w:line="360" w:lineRule="auto"/>
      <w:ind w:left="200" w:hangingChars="200" w:hanging="200"/>
    </w:pPr>
    <w:rPr>
      <w:szCs w:val="21"/>
    </w:rPr>
  </w:style>
  <w:style w:type="paragraph" w:customStyle="1" w:styleId="10">
    <w:name w:val="序号1"/>
    <w:basedOn w:val="2"/>
    <w:rsid w:val="001F12EE"/>
    <w:pPr>
      <w:keepLines/>
      <w:widowControl w:val="0"/>
      <w:numPr>
        <w:ilvl w:val="0"/>
        <w:numId w:val="3"/>
      </w:numPr>
      <w:tabs>
        <w:tab w:val="left" w:pos="907"/>
      </w:tabs>
    </w:pPr>
    <w:rPr>
      <w:rFonts w:ascii="Times New Roman" w:eastAsia="宋体" w:hAnsi="Times New Roman"/>
      <w:kern w:val="2"/>
      <w:sz w:val="28"/>
      <w:szCs w:val="20"/>
    </w:rPr>
  </w:style>
  <w:style w:type="paragraph" w:customStyle="1" w:styleId="Char1CharCharCharCharCharChar">
    <w:name w:val="Char1 Char Char Char Char Char Char"/>
    <w:next w:val="a2"/>
    <w:rsid w:val="001F12EE"/>
    <w:pPr>
      <w:keepNext/>
      <w:keepLines/>
      <w:snapToGrid w:val="0"/>
      <w:spacing w:before="240" w:after="240"/>
      <w:outlineLvl w:val="7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0">
    <w:name w:val="插图题注"/>
    <w:next w:val="a2"/>
    <w:rsid w:val="001F12EE"/>
    <w:pPr>
      <w:numPr>
        <w:ilvl w:val="7"/>
        <w:numId w:val="4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40">
    <w:name w:val="toc 4"/>
    <w:basedOn w:val="a2"/>
    <w:next w:val="a2"/>
    <w:uiPriority w:val="39"/>
    <w:rsid w:val="001F12EE"/>
    <w:pPr>
      <w:ind w:leftChars="600" w:left="1260"/>
    </w:pPr>
    <w:rPr>
      <w:rFonts w:cs="黑体"/>
    </w:rPr>
  </w:style>
  <w:style w:type="paragraph" w:styleId="20">
    <w:name w:val="toc 2"/>
    <w:basedOn w:val="a2"/>
    <w:next w:val="a2"/>
    <w:uiPriority w:val="39"/>
    <w:rsid w:val="001F12EE"/>
    <w:pPr>
      <w:ind w:leftChars="200" w:left="420"/>
    </w:pPr>
  </w:style>
  <w:style w:type="paragraph" w:styleId="50">
    <w:name w:val="toc 5"/>
    <w:basedOn w:val="a2"/>
    <w:next w:val="a2"/>
    <w:uiPriority w:val="39"/>
    <w:rsid w:val="001F12EE"/>
    <w:pPr>
      <w:ind w:leftChars="800" w:left="1680"/>
    </w:pPr>
    <w:rPr>
      <w:rFonts w:cs="黑体"/>
    </w:rPr>
  </w:style>
  <w:style w:type="paragraph" w:styleId="60">
    <w:name w:val="toc 6"/>
    <w:basedOn w:val="a2"/>
    <w:next w:val="a2"/>
    <w:uiPriority w:val="39"/>
    <w:rsid w:val="001F12EE"/>
    <w:pPr>
      <w:ind w:leftChars="1000" w:left="2100"/>
    </w:pPr>
    <w:rPr>
      <w:rFonts w:cs="黑体"/>
    </w:rPr>
  </w:style>
  <w:style w:type="paragraph" w:customStyle="1" w:styleId="a1">
    <w:name w:val="表格题注"/>
    <w:next w:val="a2"/>
    <w:rsid w:val="001F12EE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e">
    <w:name w:val="发布实施"/>
    <w:basedOn w:val="af"/>
    <w:rsid w:val="001F12EE"/>
  </w:style>
  <w:style w:type="paragraph" w:styleId="14">
    <w:name w:val="toc 1"/>
    <w:basedOn w:val="a2"/>
    <w:next w:val="a2"/>
    <w:uiPriority w:val="39"/>
    <w:rsid w:val="001F12EE"/>
    <w:rPr>
      <w:rFonts w:ascii="宋体" w:hAnsi="宋体"/>
      <w:szCs w:val="20"/>
    </w:rPr>
  </w:style>
  <w:style w:type="paragraph" w:styleId="a8">
    <w:name w:val="Balloon Text"/>
    <w:basedOn w:val="a2"/>
    <w:link w:val="Char1"/>
    <w:rsid w:val="001F12EE"/>
    <w:rPr>
      <w:sz w:val="18"/>
      <w:szCs w:val="18"/>
    </w:rPr>
  </w:style>
  <w:style w:type="character" w:customStyle="1" w:styleId="Char12">
    <w:name w:val="批注框文本 Char1"/>
    <w:basedOn w:val="a3"/>
    <w:uiPriority w:val="99"/>
    <w:semiHidden/>
    <w:rsid w:val="001F12EE"/>
    <w:rPr>
      <w:rFonts w:ascii="Calibri" w:eastAsia="宋体" w:hAnsi="Calibri" w:cs="Times New Roman"/>
      <w:sz w:val="18"/>
      <w:szCs w:val="18"/>
    </w:rPr>
  </w:style>
  <w:style w:type="paragraph" w:customStyle="1" w:styleId="13">
    <w:name w:val="文档结构图1"/>
    <w:basedOn w:val="a2"/>
    <w:link w:val="Char5"/>
    <w:uiPriority w:val="99"/>
    <w:rsid w:val="001F12EE"/>
    <w:rPr>
      <w:rFonts w:ascii="宋体"/>
      <w:sz w:val="18"/>
      <w:szCs w:val="18"/>
    </w:rPr>
  </w:style>
  <w:style w:type="paragraph" w:customStyle="1" w:styleId="15">
    <w:name w:val="列出段落1"/>
    <w:basedOn w:val="a2"/>
    <w:rsid w:val="001F12EE"/>
    <w:pPr>
      <w:ind w:firstLineChars="200" w:firstLine="420"/>
    </w:pPr>
  </w:style>
  <w:style w:type="paragraph" w:customStyle="1" w:styleId="af">
    <w:name w:val="封面版本号"/>
    <w:basedOn w:val="a2"/>
    <w:rsid w:val="001F12EE"/>
    <w:pPr>
      <w:spacing w:after="120" w:line="480" w:lineRule="auto"/>
    </w:pPr>
    <w:rPr>
      <w:rFonts w:ascii="宋体" w:hAnsi="宋体"/>
      <w:szCs w:val="24"/>
    </w:rPr>
  </w:style>
  <w:style w:type="paragraph" w:customStyle="1" w:styleId="16">
    <w:name w:val="缺省文本:1"/>
    <w:basedOn w:val="a2"/>
    <w:rsid w:val="001F12EE"/>
    <w:pPr>
      <w:autoSpaceDE w:val="0"/>
      <w:autoSpaceDN w:val="0"/>
      <w:adjustRightInd w:val="0"/>
      <w:spacing w:line="275" w:lineRule="auto"/>
      <w:ind w:firstLine="425"/>
    </w:pPr>
    <w:rPr>
      <w:rFonts w:ascii="宋体" w:eastAsia="Times New Roman" w:hAnsi="Times New Roman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2"/>
    <w:rsid w:val="001F12EE"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rFonts w:ascii="宋体" w:hAnsi="Times New Roman"/>
      <w:sz w:val="24"/>
      <w:szCs w:val="20"/>
    </w:rPr>
  </w:style>
  <w:style w:type="paragraph" w:customStyle="1" w:styleId="17">
    <w:name w:val="正文缩进1"/>
    <w:basedOn w:val="a2"/>
    <w:rsid w:val="001F12EE"/>
    <w:pPr>
      <w:ind w:firstLineChars="200" w:firstLine="420"/>
    </w:pPr>
    <w:rPr>
      <w:rFonts w:ascii="Times New Roman" w:hAnsi="Times New Roman"/>
      <w:szCs w:val="24"/>
    </w:rPr>
  </w:style>
  <w:style w:type="paragraph" w:customStyle="1" w:styleId="QB">
    <w:name w:val="QB正文"/>
    <w:basedOn w:val="a2"/>
    <w:link w:val="QBCharChar"/>
    <w:rsid w:val="001F12EE"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TOC1">
    <w:name w:val="TOC 标题1"/>
    <w:basedOn w:val="1"/>
    <w:next w:val="a2"/>
    <w:rsid w:val="001F12E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bCs/>
      <w:color w:val="365F90"/>
      <w:sz w:val="28"/>
      <w:szCs w:val="28"/>
    </w:rPr>
  </w:style>
  <w:style w:type="paragraph" w:styleId="70">
    <w:name w:val="toc 7"/>
    <w:basedOn w:val="a2"/>
    <w:next w:val="a2"/>
    <w:uiPriority w:val="39"/>
    <w:rsid w:val="001F12EE"/>
    <w:pPr>
      <w:ind w:leftChars="1200" w:left="2520"/>
    </w:pPr>
    <w:rPr>
      <w:rFonts w:cs="黑体"/>
    </w:rPr>
  </w:style>
  <w:style w:type="paragraph" w:styleId="80">
    <w:name w:val="toc 8"/>
    <w:basedOn w:val="a2"/>
    <w:next w:val="a2"/>
    <w:uiPriority w:val="39"/>
    <w:rsid w:val="001F12EE"/>
    <w:pPr>
      <w:ind w:leftChars="1400" w:left="2940"/>
    </w:pPr>
    <w:rPr>
      <w:rFonts w:cs="黑体"/>
    </w:rPr>
  </w:style>
  <w:style w:type="paragraph" w:customStyle="1" w:styleId="21">
    <w:name w:val="正文文本缩进 21"/>
    <w:basedOn w:val="a2"/>
    <w:link w:val="2Char0"/>
    <w:rsid w:val="001F12EE"/>
    <w:pPr>
      <w:spacing w:after="120" w:line="480" w:lineRule="auto"/>
      <w:ind w:leftChars="200" w:left="420"/>
    </w:pPr>
  </w:style>
  <w:style w:type="paragraph" w:customStyle="1" w:styleId="12">
    <w:name w:val="正文文本缩进1"/>
    <w:basedOn w:val="a2"/>
    <w:link w:val="Char3"/>
    <w:rsid w:val="001F12EE"/>
    <w:pPr>
      <w:widowControl/>
      <w:spacing w:after="120"/>
      <w:ind w:leftChars="200" w:left="420"/>
      <w:jc w:val="left"/>
    </w:pPr>
    <w:rPr>
      <w:rFonts w:ascii="Times New Roman" w:hAnsi="Times New Roman"/>
      <w:sz w:val="20"/>
      <w:szCs w:val="20"/>
    </w:rPr>
  </w:style>
  <w:style w:type="paragraph" w:customStyle="1" w:styleId="aa">
    <w:name w:val="缺省文本"/>
    <w:basedOn w:val="a2"/>
    <w:link w:val="CharChar"/>
    <w:rsid w:val="001F12EE"/>
    <w:pPr>
      <w:widowControl/>
      <w:autoSpaceDE w:val="0"/>
      <w:autoSpaceDN w:val="0"/>
      <w:adjustRightInd w:val="0"/>
      <w:ind w:left="420" w:rightChars="100" w:right="210" w:firstLineChars="171" w:firstLine="359"/>
    </w:pPr>
    <w:rPr>
      <w:rFonts w:ascii="宋体" w:hAnsi="宋体"/>
      <w:bCs/>
      <w:szCs w:val="24"/>
    </w:rPr>
  </w:style>
  <w:style w:type="paragraph" w:styleId="af0">
    <w:name w:val="List Paragraph"/>
    <w:basedOn w:val="a2"/>
    <w:uiPriority w:val="34"/>
    <w:qFormat/>
    <w:rsid w:val="001F12EE"/>
    <w:pPr>
      <w:ind w:firstLineChars="200" w:firstLine="420"/>
    </w:pPr>
  </w:style>
  <w:style w:type="paragraph" w:customStyle="1" w:styleId="p0">
    <w:name w:val="p0"/>
    <w:basedOn w:val="a2"/>
    <w:rsid w:val="001F12EE"/>
    <w:pPr>
      <w:widowControl/>
    </w:pPr>
    <w:rPr>
      <w:rFonts w:cs="宋体"/>
      <w:kern w:val="0"/>
      <w:szCs w:val="21"/>
    </w:rPr>
  </w:style>
  <w:style w:type="character" w:styleId="af1">
    <w:name w:val="FollowedHyperlink"/>
    <w:basedOn w:val="a3"/>
    <w:uiPriority w:val="99"/>
    <w:semiHidden/>
    <w:unhideWhenUsed/>
    <w:rsid w:val="001F12EE"/>
    <w:rPr>
      <w:color w:val="800080" w:themeColor="followedHyperlink"/>
      <w:u w:val="single"/>
    </w:rPr>
  </w:style>
  <w:style w:type="paragraph" w:styleId="af2">
    <w:name w:val="Document Map"/>
    <w:basedOn w:val="a2"/>
    <w:link w:val="Char13"/>
    <w:uiPriority w:val="99"/>
    <w:semiHidden/>
    <w:unhideWhenUsed/>
    <w:rsid w:val="001F12EE"/>
    <w:rPr>
      <w:rFonts w:ascii="宋体"/>
      <w:sz w:val="18"/>
      <w:szCs w:val="18"/>
    </w:rPr>
  </w:style>
  <w:style w:type="character" w:customStyle="1" w:styleId="Char13">
    <w:name w:val="文档结构图 Char1"/>
    <w:basedOn w:val="a3"/>
    <w:link w:val="af2"/>
    <w:uiPriority w:val="99"/>
    <w:semiHidden/>
    <w:rsid w:val="001F12EE"/>
    <w:rPr>
      <w:rFonts w:ascii="宋体" w:eastAsia="宋体" w:hAnsi="Calibri" w:cs="Times New Roman"/>
      <w:sz w:val="18"/>
      <w:szCs w:val="18"/>
    </w:rPr>
  </w:style>
  <w:style w:type="character" w:customStyle="1" w:styleId="1Char1">
    <w:name w:val="标题 1 Char1"/>
    <w:aliases w:val="h1 Char1,H1 Char1,PIM 1 Char1,1. Char1,123321 Char1,H11 Char1,H12 Char1,H111 Char1,H13 Char1,H112 Char1,1 Char1,Huvudrubrik Char1,app heading 1 Char1,app heading 11 Char1,app heading 12 Char1,app heading 111 Char1,app heading 13 Char1,I Char"/>
    <w:basedOn w:val="a3"/>
    <w:rsid w:val="00E77421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标题 3 Char Char Char1,h3 Char1,H3 Char1,level_3 Char1,PIM 3 Char1,Level 3 Head Char1,Heading 3 - old Char1,sect1.2.3 Char1,sect1.2.31 Char1,sect1.2.32 Char1,sect1.2.311 Char1,sect1.2.33 Char1,sect1.2.312 Char1,Bold Head Char1,bh Char1,3 Char1"/>
    <w:basedOn w:val="a3"/>
    <w:semiHidden/>
    <w:rsid w:val="00E77421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bullet Char1,bl Char1,bb Char1,PIM 4 Char1,H4 Char1,h4 Char1,4 Char1,4heading Char1,sect 1.2.3.4 Char1,Ref Heading 1 Char1,rh1 Char1,Heading sql Char1,H41 Char1,H42 Char1,H43 Char1,H44 Char1,H45 Char1,H46 Char1,H47 Char1,H48 Char1,H49 Char1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1,dash Char1,ds Char1,dd Char1,h5 Char1,heading 5 Char1,PIM 5 Char1,正文五级标题 Char1,口 Char1,口1 Char1,口2 Char1,Level 3 - i Char1,标题 5(ALT+5) Char1,l5+toc5 Char1,Numbered Sub-list Char1,Roman list Char1,一 Char1,ITT t5 Char1,l5 Char1,d Char1"/>
    <w:basedOn w:val="a3"/>
    <w:semiHidden/>
    <w:rsid w:val="00E77421"/>
    <w:rPr>
      <w:rFonts w:eastAsia="宋体" w:cs="Times New Roman"/>
      <w:b/>
      <w:bCs/>
      <w:kern w:val="2"/>
      <w:sz w:val="28"/>
      <w:szCs w:val="28"/>
    </w:rPr>
  </w:style>
  <w:style w:type="character" w:customStyle="1" w:styleId="6Char1">
    <w:name w:val="标题 6 Char1"/>
    <w:aliases w:val="PIM 6 Char1,H6 Char1,BOD 4 Char1,Legal Level 1. Char1,Bullet list Char1,第五层条 Char1,L6 Char1,bold Char1,pt10 Char1,參考文獻 Char1,ref-items Char1,heading 6 Char1,h6 Char1,h61 Char1,heading 61 Char1,Third Subheading Char1,正文六级标题 Char1,6 Char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aliases w:val="不用 Char1,PIM 7 Char1,sdf Char1,heading 7 Char1,letter list Char1,Legal Level 1.1. Char1,L7 Char1,H7 Char1,H TIMES1 Char1,正文七级标题 Char1,（1） Char1,st Char1,ITT t7 Char1,PA Appendix Major Char1,req3 Char1,lettered list Char1,letter list1 Char1"/>
    <w:basedOn w:val="a3"/>
    <w:semiHidden/>
    <w:rsid w:val="00E77421"/>
    <w:rPr>
      <w:rFonts w:eastAsia="宋体" w:cs="Times New Roman"/>
      <w:b/>
      <w:bCs/>
      <w:kern w:val="2"/>
      <w:sz w:val="24"/>
      <w:szCs w:val="24"/>
    </w:rPr>
  </w:style>
  <w:style w:type="character" w:customStyle="1" w:styleId="8Char1">
    <w:name w:val="标题 8 Char1"/>
    <w:aliases w:val="不用8 Char1,附录 Char1,heading 8 Char1,Legal Level 1.1.1. Char1,注意框体 Char1,H8 Char1,正文八级标题 Char1,标题6 Char1,ITT t8 Char1,PA Appendix Minor Char1,action Char1,8 Char1,r Char1,requirement Char1,req2 Char1,Reference List Char1,action1 Char1"/>
    <w:basedOn w:val="a3"/>
    <w:semiHidden/>
    <w:rsid w:val="00E7742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huh Char1,PIM 9 Char1,heading 9 Char1,正文九级标题 Char1,Legal Level 1.1.1.1. Char1,三级标题 Char1,Appendix Char1,不用9 Char1,tt Char1,table title Char1,标题 45 Char1,Figure Heading Char1,FH Char1,ITT t9 Char1,progress Char1,App Heading Char1,9 Char1"/>
    <w:basedOn w:val="a3"/>
    <w:semiHidden/>
    <w:rsid w:val="00E7742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6">
    <w:name w:val="段 Char"/>
    <w:link w:val="af3"/>
    <w:locked/>
    <w:rsid w:val="00390622"/>
    <w:rPr>
      <w:rFonts w:ascii="宋体" w:eastAsia="宋体" w:hAnsi="宋体"/>
      <w:noProof/>
    </w:rPr>
  </w:style>
  <w:style w:type="paragraph" w:customStyle="1" w:styleId="af3">
    <w:name w:val="段"/>
    <w:link w:val="Char6"/>
    <w:rsid w:val="00390622"/>
    <w:pPr>
      <w:autoSpaceDE w:val="0"/>
      <w:autoSpaceDN w:val="0"/>
      <w:ind w:firstLineChars="200" w:firstLine="200"/>
      <w:jc w:val="both"/>
    </w:pPr>
    <w:rPr>
      <w:rFonts w:ascii="宋体" w:eastAsia="宋体" w:hAnsi="宋体"/>
      <w:noProof/>
    </w:rPr>
  </w:style>
  <w:style w:type="character" w:customStyle="1" w:styleId="apple-converted-space">
    <w:name w:val="apple-converted-space"/>
    <w:basedOn w:val="a3"/>
    <w:rsid w:val="00092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F12E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段标题"/>
    <w:next w:val="2"/>
    <w:link w:val="1Char"/>
    <w:qFormat/>
    <w:rsid w:val="001F12EE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2nd level,2,DO NOT USE_h2,chn,Chapter Number/Appendix Letter,ISO1,1.1Heading 2,body,第一层条"/>
    <w:next w:val="a2"/>
    <w:link w:val="2Char"/>
    <w:qFormat/>
    <w:rsid w:val="001F12EE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ISO2,小标题中,1.1."/>
    <w:basedOn w:val="a2"/>
    <w:next w:val="a2"/>
    <w:link w:val="3Char"/>
    <w:qFormat/>
    <w:rsid w:val="001F12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,三级"/>
    <w:basedOn w:val="1"/>
    <w:next w:val="a2"/>
    <w:link w:val="4Char"/>
    <w:qFormat/>
    <w:rsid w:val="001F12EE"/>
    <w:pPr>
      <w:keepNext w:val="0"/>
      <w:widowControl w:val="0"/>
      <w:numPr>
        <w:numId w:val="0"/>
      </w:numPr>
      <w:spacing w:before="100" w:beforeAutospacing="1" w:after="100" w:afterAutospacing="1"/>
      <w:outlineLvl w:val="3"/>
    </w:pPr>
    <w:rPr>
      <w:rFonts w:ascii="Calibri" w:eastAsia="宋体" w:hAnsi="Calibri"/>
      <w:sz w:val="24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2"/>
    <w:next w:val="a2"/>
    <w:link w:val="5Char"/>
    <w:qFormat/>
    <w:rsid w:val="001F12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color w:val="000000"/>
      <w:sz w:val="26"/>
    </w:rPr>
  </w:style>
  <w:style w:type="paragraph" w:styleId="6">
    <w:name w:val="heading 6"/>
    <w:aliases w:val="PIM 6,H6,BOD 4,Legal Level 1.,Bullet list,第五层条,L6,bold,pt10,參考文獻,ref-items,heading 6,h6,h61,heading 61,Third Subheading,正文六级标题,Bullet (Single Lines),标题 6(ALT+6),1.1.1.1.1.1标题 6,6,Alpha List,Heading6,sub-dash,sd,7 sub-dash,hd6,fcl,figurecapl,Annex 1"/>
    <w:basedOn w:val="a2"/>
    <w:next w:val="a2"/>
    <w:link w:val="6Char"/>
    <w:qFormat/>
    <w:rsid w:val="001F12EE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aliases w:val="不用,PIM 7,sdf,heading 7,letter list,Legal Level 1.1.,L7,H7,H TIMES1,正文七级标题,（1）,st,ITT t7,PA Appendix Major,req3,lettered list,letter list1,lettered list1,letter list2,lettered list2,letter list11,lettered list11,letter list3,lettered list3,h7"/>
    <w:basedOn w:val="a2"/>
    <w:next w:val="a2"/>
    <w:link w:val="7Char"/>
    <w:qFormat/>
    <w:rsid w:val="001F12EE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</w:rPr>
  </w:style>
  <w:style w:type="paragraph" w:styleId="8">
    <w:name w:val="heading 8"/>
    <w:aliases w:val="不用8,附录,heading 8,Legal Level 1.1.1.,注意框体,H8,正文八级标题,标题6,ITT t8,PA Appendix Minor,action,8,r,requirement,req2,Reference List,action1,action2,action11,action3,action4,action5,action6,action7,action12,action21,action111,action31,action8,action13"/>
    <w:basedOn w:val="a2"/>
    <w:next w:val="a2"/>
    <w:link w:val="8Char"/>
    <w:qFormat/>
    <w:rsid w:val="001F12EE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aliases w:val="huh,PIM 9,heading 9,正文九级标题,Legal Level 1.1.1.1.,三级标题,Appendix,不用9,tt,table title,标题 45,Figure Heading,FH,ITT t9,progress,App Heading,Titre 10,9,rb,req bullet,req1,progress1,progress2,progress11,progress3,progress4,progress5,progress6,progress7,ft,H"/>
    <w:basedOn w:val="a2"/>
    <w:next w:val="a2"/>
    <w:link w:val="9Char"/>
    <w:qFormat/>
    <w:rsid w:val="001F12EE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1F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1F12EE"/>
    <w:rPr>
      <w:sz w:val="18"/>
      <w:szCs w:val="18"/>
    </w:rPr>
  </w:style>
  <w:style w:type="paragraph" w:styleId="a7">
    <w:name w:val="footer"/>
    <w:basedOn w:val="a2"/>
    <w:link w:val="Char0"/>
    <w:unhideWhenUsed/>
    <w:rsid w:val="001F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1F12EE"/>
    <w:rPr>
      <w:sz w:val="18"/>
      <w:szCs w:val="1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3"/>
    <w:link w:val="1"/>
    <w:rsid w:val="001F12EE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3"/>
    <w:link w:val="2"/>
    <w:rsid w:val="001F12E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3"/>
    <w:link w:val="3"/>
    <w:rsid w:val="001F12EE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3"/>
    <w:link w:val="4"/>
    <w:rsid w:val="001F12EE"/>
    <w:rPr>
      <w:rFonts w:ascii="Calibri" w:eastAsia="宋体" w:hAnsi="Calibri" w:cs="Times New Roman"/>
      <w:b/>
      <w:kern w:val="0"/>
      <w:sz w:val="24"/>
      <w:szCs w:val="32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3"/>
    <w:link w:val="5"/>
    <w:rsid w:val="001F12EE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aliases w:val="PIM 6 Char,H6 Char,BOD 4 Char,Legal Level 1. Char,Bullet list Char,第五层条 Char,L6 Char,bold Char,pt10 Char,參考文獻 Char,ref-items Char,heading 6 Char,h6 Char,h61 Char,heading 61 Char,Third Subheading Char,正文六级标题 Char,Bullet (Single Lines) Char"/>
    <w:basedOn w:val="a3"/>
    <w:link w:val="6"/>
    <w:rsid w:val="001F12EE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aliases w:val="不用 Char,PIM 7 Char,sdf Char,heading 7 Char,letter list Char,Legal Level 1.1. Char,L7 Char,H7 Char,H TIMES1 Char,正文七级标题 Char,（1） Char,st Char,ITT t7 Char,PA Appendix Major Char,req3 Char,lettered list Char,letter list1 Char,lettered list1 Char"/>
    <w:basedOn w:val="a3"/>
    <w:link w:val="7"/>
    <w:rsid w:val="001F12EE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aliases w:val="不用8 Char,附录 Char,heading 8 Char,Legal Level 1.1.1. Char,注意框体 Char,H8 Char,正文八级标题 Char,标题6 Char,ITT t8 Char,PA Appendix Minor Char,action Char,8 Char,r Char,requirement Char,req2 Char,Reference List Char,action1 Char,action2 Char,action11 Char"/>
    <w:basedOn w:val="a3"/>
    <w:link w:val="8"/>
    <w:rsid w:val="001F12EE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aliases w:val="huh Char,PIM 9 Char,heading 9 Char,正文九级标题 Char,Legal Level 1.1.1.1. Char,三级标题 Char,Appendix Char,不用9 Char,tt Char,table title Char,标题 45 Char,Figure Heading Char,FH Char,ITT t9 Char,progress Char,App Heading Char,Titre 10 Char,9 Char,rb Char"/>
    <w:basedOn w:val="a3"/>
    <w:link w:val="9"/>
    <w:rsid w:val="001F12EE"/>
    <w:rPr>
      <w:rFonts w:ascii="Cambria" w:eastAsia="宋体" w:hAnsi="Cambria" w:cs="Times New Roman"/>
      <w:i/>
      <w:color w:val="404040"/>
    </w:rPr>
  </w:style>
  <w:style w:type="character" w:customStyle="1" w:styleId="Char1">
    <w:name w:val="批注框文本 Char"/>
    <w:link w:val="a8"/>
    <w:rsid w:val="001F12EE"/>
    <w:rPr>
      <w:rFonts w:ascii="Calibri" w:eastAsia="宋体" w:hAnsi="Calibri" w:cs="Times New Roman"/>
      <w:sz w:val="18"/>
      <w:szCs w:val="18"/>
    </w:rPr>
  </w:style>
  <w:style w:type="character" w:styleId="a9">
    <w:name w:val="Hyperlink"/>
    <w:uiPriority w:val="99"/>
    <w:rsid w:val="001F12EE"/>
    <w:rPr>
      <w:color w:val="0000FF"/>
      <w:u w:val="single"/>
    </w:rPr>
  </w:style>
  <w:style w:type="character" w:customStyle="1" w:styleId="11">
    <w:name w:val="批注引用1"/>
    <w:rsid w:val="001F12EE"/>
    <w:rPr>
      <w:sz w:val="21"/>
      <w:szCs w:val="21"/>
    </w:rPr>
  </w:style>
  <w:style w:type="character" w:customStyle="1" w:styleId="Char2">
    <w:name w:val="批注文字 Char"/>
    <w:rsid w:val="001F12EE"/>
    <w:rPr>
      <w:rFonts w:ascii="Arial" w:hAnsi="Arial" w:cs="Arial"/>
      <w:lang w:eastAsia="zh-TW"/>
    </w:rPr>
  </w:style>
  <w:style w:type="character" w:customStyle="1" w:styleId="Char3">
    <w:name w:val="正文文本缩进 Char"/>
    <w:link w:val="12"/>
    <w:rsid w:val="001F12EE"/>
    <w:rPr>
      <w:rFonts w:ascii="Times New Roman" w:eastAsia="宋体" w:hAnsi="Times New Roman" w:cs="Times New Roman"/>
      <w:sz w:val="20"/>
      <w:szCs w:val="20"/>
    </w:rPr>
  </w:style>
  <w:style w:type="character" w:customStyle="1" w:styleId="CharChar">
    <w:name w:val="缺省文本 Char Char"/>
    <w:link w:val="aa"/>
    <w:rsid w:val="001F12EE"/>
    <w:rPr>
      <w:rFonts w:ascii="宋体" w:eastAsia="宋体" w:hAnsi="宋体" w:cs="Times New Roman"/>
      <w:bCs/>
      <w:szCs w:val="24"/>
    </w:rPr>
  </w:style>
  <w:style w:type="character" w:customStyle="1" w:styleId="QBCharChar">
    <w:name w:val="QB正文 Char Char"/>
    <w:link w:val="QB"/>
    <w:rsid w:val="001F12EE"/>
    <w:rPr>
      <w:rFonts w:ascii="宋体" w:eastAsia="宋体" w:hAnsi="Times New Roman" w:cs="Times New Roman"/>
      <w:kern w:val="0"/>
      <w:szCs w:val="20"/>
    </w:rPr>
  </w:style>
  <w:style w:type="character" w:customStyle="1" w:styleId="apple-style-span">
    <w:name w:val="apple-style-span"/>
    <w:basedOn w:val="a3"/>
    <w:rsid w:val="001F12EE"/>
  </w:style>
  <w:style w:type="character" w:customStyle="1" w:styleId="HTMLChar">
    <w:name w:val="HTML 预设格式 Char"/>
    <w:link w:val="HTML1"/>
    <w:rsid w:val="001F12EE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link w:val="ab"/>
    <w:rsid w:val="001F12EE"/>
    <w:rPr>
      <w:rFonts w:ascii="Cambria" w:eastAsia="宋体" w:hAnsi="Cambria" w:cs="黑体"/>
      <w:b/>
      <w:bCs/>
      <w:sz w:val="32"/>
      <w:szCs w:val="32"/>
    </w:rPr>
  </w:style>
  <w:style w:type="character" w:customStyle="1" w:styleId="Char10">
    <w:name w:val="批注文字 Char1"/>
    <w:link w:val="ac"/>
    <w:rsid w:val="001F12EE"/>
    <w:rPr>
      <w:rFonts w:ascii="Calibri" w:eastAsia="宋体" w:hAnsi="Calibri" w:cs="Times New Roman"/>
    </w:rPr>
  </w:style>
  <w:style w:type="character" w:customStyle="1" w:styleId="Char5">
    <w:name w:val="文档结构图 Char"/>
    <w:link w:val="13"/>
    <w:uiPriority w:val="99"/>
    <w:rsid w:val="001F12EE"/>
    <w:rPr>
      <w:rFonts w:ascii="宋体" w:eastAsia="宋体" w:hAnsi="Calibri" w:cs="Times New Roman"/>
      <w:sz w:val="18"/>
      <w:szCs w:val="18"/>
    </w:rPr>
  </w:style>
  <w:style w:type="character" w:customStyle="1" w:styleId="2Char0">
    <w:name w:val="正文文本缩进 2 Char"/>
    <w:link w:val="21"/>
    <w:rsid w:val="001F12EE"/>
    <w:rPr>
      <w:rFonts w:ascii="Calibri" w:eastAsia="宋体" w:hAnsi="Calibri" w:cs="Times New Roman"/>
    </w:rPr>
  </w:style>
  <w:style w:type="paragraph" w:customStyle="1" w:styleId="HTML1">
    <w:name w:val="HTML 预设格式1"/>
    <w:basedOn w:val="a2"/>
    <w:link w:val="HTMLChar"/>
    <w:rsid w:val="001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">
    <w:name w:val="图"/>
    <w:basedOn w:val="a2"/>
    <w:next w:val="a2"/>
    <w:rsid w:val="001F12EE"/>
    <w:pPr>
      <w:spacing w:before="120" w:after="60"/>
      <w:jc w:val="center"/>
    </w:pPr>
    <w:rPr>
      <w:rFonts w:ascii="Times New Roman" w:hAnsi="Times New Roman"/>
      <w:szCs w:val="24"/>
    </w:rPr>
  </w:style>
  <w:style w:type="paragraph" w:styleId="90">
    <w:name w:val="toc 9"/>
    <w:basedOn w:val="a2"/>
    <w:next w:val="a2"/>
    <w:uiPriority w:val="39"/>
    <w:rsid w:val="001F12EE"/>
    <w:pPr>
      <w:ind w:leftChars="1600" w:left="3360"/>
    </w:pPr>
    <w:rPr>
      <w:rFonts w:cs="黑体"/>
    </w:rPr>
  </w:style>
  <w:style w:type="paragraph" w:styleId="ab">
    <w:name w:val="Title"/>
    <w:basedOn w:val="a2"/>
    <w:next w:val="a2"/>
    <w:link w:val="Char4"/>
    <w:qFormat/>
    <w:rsid w:val="001F12EE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11">
    <w:name w:val="标题 Char1"/>
    <w:basedOn w:val="a3"/>
    <w:uiPriority w:val="10"/>
    <w:rsid w:val="001F12EE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annotation text"/>
    <w:basedOn w:val="a2"/>
    <w:link w:val="Char10"/>
    <w:rsid w:val="001F12EE"/>
    <w:pPr>
      <w:widowControl/>
      <w:jc w:val="left"/>
    </w:pPr>
  </w:style>
  <w:style w:type="character" w:customStyle="1" w:styleId="Char20">
    <w:name w:val="批注文字 Char2"/>
    <w:basedOn w:val="a3"/>
    <w:uiPriority w:val="99"/>
    <w:semiHidden/>
    <w:rsid w:val="001F12EE"/>
    <w:rPr>
      <w:rFonts w:ascii="Calibri" w:eastAsia="宋体" w:hAnsi="Calibri" w:cs="Times New Roman"/>
    </w:rPr>
  </w:style>
  <w:style w:type="paragraph" w:styleId="30">
    <w:name w:val="toc 3"/>
    <w:basedOn w:val="a2"/>
    <w:next w:val="a2"/>
    <w:uiPriority w:val="39"/>
    <w:rsid w:val="001F12EE"/>
    <w:pPr>
      <w:ind w:leftChars="400" w:left="840"/>
    </w:pPr>
  </w:style>
  <w:style w:type="paragraph" w:styleId="a">
    <w:name w:val="List Bullet"/>
    <w:basedOn w:val="a2"/>
    <w:rsid w:val="001F12EE"/>
    <w:pPr>
      <w:numPr>
        <w:numId w:val="2"/>
      </w:numPr>
      <w:tabs>
        <w:tab w:val="left" w:pos="420"/>
      </w:tabs>
      <w:snapToGrid w:val="0"/>
      <w:spacing w:line="360" w:lineRule="auto"/>
      <w:ind w:left="200" w:hangingChars="200" w:hanging="200"/>
    </w:pPr>
    <w:rPr>
      <w:szCs w:val="21"/>
    </w:rPr>
  </w:style>
  <w:style w:type="paragraph" w:customStyle="1" w:styleId="10">
    <w:name w:val="序号1"/>
    <w:basedOn w:val="2"/>
    <w:rsid w:val="001F12EE"/>
    <w:pPr>
      <w:keepLines/>
      <w:widowControl w:val="0"/>
      <w:numPr>
        <w:ilvl w:val="0"/>
        <w:numId w:val="3"/>
      </w:numPr>
      <w:tabs>
        <w:tab w:val="left" w:pos="907"/>
      </w:tabs>
    </w:pPr>
    <w:rPr>
      <w:rFonts w:ascii="Times New Roman" w:eastAsia="宋体" w:hAnsi="Times New Roman"/>
      <w:kern w:val="2"/>
      <w:sz w:val="28"/>
      <w:szCs w:val="20"/>
    </w:rPr>
  </w:style>
  <w:style w:type="paragraph" w:customStyle="1" w:styleId="Char1CharCharCharCharCharChar">
    <w:name w:val="Char1 Char Char Char Char Char Char"/>
    <w:next w:val="a2"/>
    <w:rsid w:val="001F12EE"/>
    <w:pPr>
      <w:keepNext/>
      <w:keepLines/>
      <w:snapToGrid w:val="0"/>
      <w:spacing w:before="240" w:after="240"/>
      <w:outlineLvl w:val="7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0">
    <w:name w:val="插图题注"/>
    <w:next w:val="a2"/>
    <w:rsid w:val="001F12EE"/>
    <w:pPr>
      <w:numPr>
        <w:ilvl w:val="7"/>
        <w:numId w:val="4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40">
    <w:name w:val="toc 4"/>
    <w:basedOn w:val="a2"/>
    <w:next w:val="a2"/>
    <w:uiPriority w:val="39"/>
    <w:rsid w:val="001F12EE"/>
    <w:pPr>
      <w:ind w:leftChars="600" w:left="1260"/>
    </w:pPr>
    <w:rPr>
      <w:rFonts w:cs="黑体"/>
    </w:rPr>
  </w:style>
  <w:style w:type="paragraph" w:styleId="20">
    <w:name w:val="toc 2"/>
    <w:basedOn w:val="a2"/>
    <w:next w:val="a2"/>
    <w:uiPriority w:val="39"/>
    <w:rsid w:val="001F12EE"/>
    <w:pPr>
      <w:ind w:leftChars="200" w:left="420"/>
    </w:pPr>
  </w:style>
  <w:style w:type="paragraph" w:styleId="50">
    <w:name w:val="toc 5"/>
    <w:basedOn w:val="a2"/>
    <w:next w:val="a2"/>
    <w:uiPriority w:val="39"/>
    <w:rsid w:val="001F12EE"/>
    <w:pPr>
      <w:ind w:leftChars="800" w:left="1680"/>
    </w:pPr>
    <w:rPr>
      <w:rFonts w:cs="黑体"/>
    </w:rPr>
  </w:style>
  <w:style w:type="paragraph" w:styleId="60">
    <w:name w:val="toc 6"/>
    <w:basedOn w:val="a2"/>
    <w:next w:val="a2"/>
    <w:uiPriority w:val="39"/>
    <w:rsid w:val="001F12EE"/>
    <w:pPr>
      <w:ind w:leftChars="1000" w:left="2100"/>
    </w:pPr>
    <w:rPr>
      <w:rFonts w:cs="黑体"/>
    </w:rPr>
  </w:style>
  <w:style w:type="paragraph" w:customStyle="1" w:styleId="a1">
    <w:name w:val="表格题注"/>
    <w:next w:val="a2"/>
    <w:rsid w:val="001F12EE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e">
    <w:name w:val="发布实施"/>
    <w:basedOn w:val="af"/>
    <w:rsid w:val="001F12EE"/>
  </w:style>
  <w:style w:type="paragraph" w:styleId="14">
    <w:name w:val="toc 1"/>
    <w:basedOn w:val="a2"/>
    <w:next w:val="a2"/>
    <w:uiPriority w:val="39"/>
    <w:rsid w:val="001F12EE"/>
    <w:rPr>
      <w:rFonts w:ascii="宋体" w:hAnsi="宋体"/>
      <w:szCs w:val="20"/>
    </w:rPr>
  </w:style>
  <w:style w:type="paragraph" w:styleId="a8">
    <w:name w:val="Balloon Text"/>
    <w:basedOn w:val="a2"/>
    <w:link w:val="Char1"/>
    <w:rsid w:val="001F12EE"/>
    <w:rPr>
      <w:sz w:val="18"/>
      <w:szCs w:val="18"/>
    </w:rPr>
  </w:style>
  <w:style w:type="character" w:customStyle="1" w:styleId="Char12">
    <w:name w:val="批注框文本 Char1"/>
    <w:basedOn w:val="a3"/>
    <w:uiPriority w:val="99"/>
    <w:semiHidden/>
    <w:rsid w:val="001F12EE"/>
    <w:rPr>
      <w:rFonts w:ascii="Calibri" w:eastAsia="宋体" w:hAnsi="Calibri" w:cs="Times New Roman"/>
      <w:sz w:val="18"/>
      <w:szCs w:val="18"/>
    </w:rPr>
  </w:style>
  <w:style w:type="paragraph" w:customStyle="1" w:styleId="13">
    <w:name w:val="文档结构图1"/>
    <w:basedOn w:val="a2"/>
    <w:link w:val="Char5"/>
    <w:uiPriority w:val="99"/>
    <w:rsid w:val="001F12EE"/>
    <w:rPr>
      <w:rFonts w:ascii="宋体"/>
      <w:sz w:val="18"/>
      <w:szCs w:val="18"/>
    </w:rPr>
  </w:style>
  <w:style w:type="paragraph" w:customStyle="1" w:styleId="15">
    <w:name w:val="列出段落1"/>
    <w:basedOn w:val="a2"/>
    <w:rsid w:val="001F12EE"/>
    <w:pPr>
      <w:ind w:firstLineChars="200" w:firstLine="420"/>
    </w:pPr>
  </w:style>
  <w:style w:type="paragraph" w:customStyle="1" w:styleId="af">
    <w:name w:val="封面版本号"/>
    <w:basedOn w:val="a2"/>
    <w:rsid w:val="001F12EE"/>
    <w:pPr>
      <w:spacing w:after="120" w:line="480" w:lineRule="auto"/>
    </w:pPr>
    <w:rPr>
      <w:rFonts w:ascii="宋体" w:hAnsi="宋体"/>
      <w:szCs w:val="24"/>
    </w:rPr>
  </w:style>
  <w:style w:type="paragraph" w:customStyle="1" w:styleId="16">
    <w:name w:val="缺省文本:1"/>
    <w:basedOn w:val="a2"/>
    <w:rsid w:val="001F12EE"/>
    <w:pPr>
      <w:autoSpaceDE w:val="0"/>
      <w:autoSpaceDN w:val="0"/>
      <w:adjustRightInd w:val="0"/>
      <w:spacing w:line="275" w:lineRule="auto"/>
      <w:ind w:firstLine="425"/>
    </w:pPr>
    <w:rPr>
      <w:rFonts w:ascii="宋体" w:eastAsia="Times New Roman" w:hAnsi="Times New Roman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2"/>
    <w:rsid w:val="001F12EE"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rFonts w:ascii="宋体" w:hAnsi="Times New Roman"/>
      <w:sz w:val="24"/>
      <w:szCs w:val="20"/>
    </w:rPr>
  </w:style>
  <w:style w:type="paragraph" w:customStyle="1" w:styleId="17">
    <w:name w:val="正文缩进1"/>
    <w:basedOn w:val="a2"/>
    <w:rsid w:val="001F12EE"/>
    <w:pPr>
      <w:ind w:firstLineChars="200" w:firstLine="420"/>
    </w:pPr>
    <w:rPr>
      <w:rFonts w:ascii="Times New Roman" w:hAnsi="Times New Roman"/>
      <w:szCs w:val="24"/>
    </w:rPr>
  </w:style>
  <w:style w:type="paragraph" w:customStyle="1" w:styleId="QB">
    <w:name w:val="QB正文"/>
    <w:basedOn w:val="a2"/>
    <w:link w:val="QBCharChar"/>
    <w:rsid w:val="001F12EE"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TOC1">
    <w:name w:val="TOC 标题1"/>
    <w:basedOn w:val="1"/>
    <w:next w:val="a2"/>
    <w:rsid w:val="001F12E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bCs/>
      <w:color w:val="365F90"/>
      <w:sz w:val="28"/>
      <w:szCs w:val="28"/>
    </w:rPr>
  </w:style>
  <w:style w:type="paragraph" w:styleId="70">
    <w:name w:val="toc 7"/>
    <w:basedOn w:val="a2"/>
    <w:next w:val="a2"/>
    <w:uiPriority w:val="39"/>
    <w:rsid w:val="001F12EE"/>
    <w:pPr>
      <w:ind w:leftChars="1200" w:left="2520"/>
    </w:pPr>
    <w:rPr>
      <w:rFonts w:cs="黑体"/>
    </w:rPr>
  </w:style>
  <w:style w:type="paragraph" w:styleId="80">
    <w:name w:val="toc 8"/>
    <w:basedOn w:val="a2"/>
    <w:next w:val="a2"/>
    <w:uiPriority w:val="39"/>
    <w:rsid w:val="001F12EE"/>
    <w:pPr>
      <w:ind w:leftChars="1400" w:left="2940"/>
    </w:pPr>
    <w:rPr>
      <w:rFonts w:cs="黑体"/>
    </w:rPr>
  </w:style>
  <w:style w:type="paragraph" w:customStyle="1" w:styleId="21">
    <w:name w:val="正文文本缩进 21"/>
    <w:basedOn w:val="a2"/>
    <w:link w:val="2Char0"/>
    <w:rsid w:val="001F12EE"/>
    <w:pPr>
      <w:spacing w:after="120" w:line="480" w:lineRule="auto"/>
      <w:ind w:leftChars="200" w:left="420"/>
    </w:pPr>
  </w:style>
  <w:style w:type="paragraph" w:customStyle="1" w:styleId="12">
    <w:name w:val="正文文本缩进1"/>
    <w:basedOn w:val="a2"/>
    <w:link w:val="Char3"/>
    <w:rsid w:val="001F12EE"/>
    <w:pPr>
      <w:widowControl/>
      <w:spacing w:after="120"/>
      <w:ind w:leftChars="200" w:left="420"/>
      <w:jc w:val="left"/>
    </w:pPr>
    <w:rPr>
      <w:rFonts w:ascii="Times New Roman" w:hAnsi="Times New Roman"/>
      <w:sz w:val="20"/>
      <w:szCs w:val="20"/>
    </w:rPr>
  </w:style>
  <w:style w:type="paragraph" w:customStyle="1" w:styleId="aa">
    <w:name w:val="缺省文本"/>
    <w:basedOn w:val="a2"/>
    <w:link w:val="CharChar"/>
    <w:rsid w:val="001F12EE"/>
    <w:pPr>
      <w:widowControl/>
      <w:autoSpaceDE w:val="0"/>
      <w:autoSpaceDN w:val="0"/>
      <w:adjustRightInd w:val="0"/>
      <w:ind w:left="420" w:rightChars="100" w:right="210" w:firstLineChars="171" w:firstLine="359"/>
    </w:pPr>
    <w:rPr>
      <w:rFonts w:ascii="宋体" w:hAnsi="宋体"/>
      <w:bCs/>
      <w:szCs w:val="24"/>
    </w:rPr>
  </w:style>
  <w:style w:type="paragraph" w:styleId="af0">
    <w:name w:val="List Paragraph"/>
    <w:basedOn w:val="a2"/>
    <w:uiPriority w:val="34"/>
    <w:qFormat/>
    <w:rsid w:val="001F12EE"/>
    <w:pPr>
      <w:ind w:firstLineChars="200" w:firstLine="420"/>
    </w:pPr>
  </w:style>
  <w:style w:type="paragraph" w:customStyle="1" w:styleId="p0">
    <w:name w:val="p0"/>
    <w:basedOn w:val="a2"/>
    <w:rsid w:val="001F12EE"/>
    <w:pPr>
      <w:widowControl/>
    </w:pPr>
    <w:rPr>
      <w:rFonts w:cs="宋体"/>
      <w:kern w:val="0"/>
      <w:szCs w:val="21"/>
    </w:rPr>
  </w:style>
  <w:style w:type="character" w:styleId="af1">
    <w:name w:val="FollowedHyperlink"/>
    <w:basedOn w:val="a3"/>
    <w:uiPriority w:val="99"/>
    <w:semiHidden/>
    <w:unhideWhenUsed/>
    <w:rsid w:val="001F12EE"/>
    <w:rPr>
      <w:color w:val="800080" w:themeColor="followedHyperlink"/>
      <w:u w:val="single"/>
    </w:rPr>
  </w:style>
  <w:style w:type="paragraph" w:styleId="af2">
    <w:name w:val="Document Map"/>
    <w:basedOn w:val="a2"/>
    <w:link w:val="Char13"/>
    <w:uiPriority w:val="99"/>
    <w:semiHidden/>
    <w:unhideWhenUsed/>
    <w:rsid w:val="001F12EE"/>
    <w:rPr>
      <w:rFonts w:ascii="宋体"/>
      <w:sz w:val="18"/>
      <w:szCs w:val="18"/>
    </w:rPr>
  </w:style>
  <w:style w:type="character" w:customStyle="1" w:styleId="Char13">
    <w:name w:val="文档结构图 Char1"/>
    <w:basedOn w:val="a3"/>
    <w:link w:val="af2"/>
    <w:uiPriority w:val="99"/>
    <w:semiHidden/>
    <w:rsid w:val="001F12EE"/>
    <w:rPr>
      <w:rFonts w:ascii="宋体" w:eastAsia="宋体" w:hAnsi="Calibri" w:cs="Times New Roman"/>
      <w:sz w:val="18"/>
      <w:szCs w:val="18"/>
    </w:rPr>
  </w:style>
  <w:style w:type="character" w:customStyle="1" w:styleId="1Char1">
    <w:name w:val="标题 1 Char1"/>
    <w:aliases w:val="h1 Char1,H1 Char1,PIM 1 Char1,1. Char1,123321 Char1,H11 Char1,H12 Char1,H111 Char1,H13 Char1,H112 Char1,1 Char1,Huvudrubrik Char1,app heading 1 Char1,app heading 11 Char1,app heading 12 Char1,app heading 111 Char1,app heading 13 Char1,I Char"/>
    <w:basedOn w:val="a3"/>
    <w:rsid w:val="00E77421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标题 3 Char Char Char1,h3 Char1,H3 Char1,level_3 Char1,PIM 3 Char1,Level 3 Head Char1,Heading 3 - old Char1,sect1.2.3 Char1,sect1.2.31 Char1,sect1.2.32 Char1,sect1.2.311 Char1,sect1.2.33 Char1,sect1.2.312 Char1,Bold Head Char1,bh Char1,3 Char1"/>
    <w:basedOn w:val="a3"/>
    <w:semiHidden/>
    <w:rsid w:val="00E77421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bullet Char1,bl Char1,bb Char1,PIM 4 Char1,H4 Char1,h4 Char1,4 Char1,4heading Char1,sect 1.2.3.4 Char1,Ref Heading 1 Char1,rh1 Char1,Heading sql Char1,H41 Char1,H42 Char1,H43 Char1,H44 Char1,H45 Char1,H46 Char1,H47 Char1,H48 Char1,H49 Char1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1,dash Char1,ds Char1,dd Char1,h5 Char1,heading 5 Char1,PIM 5 Char1,正文五级标题 Char1,口 Char1,口1 Char1,口2 Char1,Level 3 - i Char1,标题 5(ALT+5) Char1,l5+toc5 Char1,Numbered Sub-list Char1,Roman list Char1,一 Char1,ITT t5 Char1,l5 Char1,d Char1"/>
    <w:basedOn w:val="a3"/>
    <w:semiHidden/>
    <w:rsid w:val="00E77421"/>
    <w:rPr>
      <w:rFonts w:eastAsia="宋体" w:cs="Times New Roman"/>
      <w:b/>
      <w:bCs/>
      <w:kern w:val="2"/>
      <w:sz w:val="28"/>
      <w:szCs w:val="28"/>
    </w:rPr>
  </w:style>
  <w:style w:type="character" w:customStyle="1" w:styleId="6Char1">
    <w:name w:val="标题 6 Char1"/>
    <w:aliases w:val="PIM 6 Char1,H6 Char1,BOD 4 Char1,Legal Level 1. Char1,Bullet list Char1,第五层条 Char1,L6 Char1,bold Char1,pt10 Char1,參考文獻 Char1,ref-items Char1,heading 6 Char1,h6 Char1,h61 Char1,heading 61 Char1,Third Subheading Char1,正文六级标题 Char1,6 Char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aliases w:val="不用 Char1,PIM 7 Char1,sdf Char1,heading 7 Char1,letter list Char1,Legal Level 1.1. Char1,L7 Char1,H7 Char1,H TIMES1 Char1,正文七级标题 Char1,（1） Char1,st Char1,ITT t7 Char1,PA Appendix Major Char1,req3 Char1,lettered list Char1,letter list1 Char1"/>
    <w:basedOn w:val="a3"/>
    <w:semiHidden/>
    <w:rsid w:val="00E77421"/>
    <w:rPr>
      <w:rFonts w:eastAsia="宋体" w:cs="Times New Roman"/>
      <w:b/>
      <w:bCs/>
      <w:kern w:val="2"/>
      <w:sz w:val="24"/>
      <w:szCs w:val="24"/>
    </w:rPr>
  </w:style>
  <w:style w:type="character" w:customStyle="1" w:styleId="8Char1">
    <w:name w:val="标题 8 Char1"/>
    <w:aliases w:val="不用8 Char1,附录 Char1,heading 8 Char1,Legal Level 1.1.1. Char1,注意框体 Char1,H8 Char1,正文八级标题 Char1,标题6 Char1,ITT t8 Char1,PA Appendix Minor Char1,action Char1,8 Char1,r Char1,requirement Char1,req2 Char1,Reference List Char1,action1 Char1"/>
    <w:basedOn w:val="a3"/>
    <w:semiHidden/>
    <w:rsid w:val="00E7742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huh Char1,PIM 9 Char1,heading 9 Char1,正文九级标题 Char1,Legal Level 1.1.1.1. Char1,三级标题 Char1,Appendix Char1,不用9 Char1,tt Char1,table title Char1,标题 45 Char1,Figure Heading Char1,FH Char1,ITT t9 Char1,progress Char1,App Heading Char1,9 Char1"/>
    <w:basedOn w:val="a3"/>
    <w:semiHidden/>
    <w:rsid w:val="00E7742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6">
    <w:name w:val="段 Char"/>
    <w:link w:val="af3"/>
    <w:locked/>
    <w:rsid w:val="00390622"/>
    <w:rPr>
      <w:rFonts w:ascii="宋体" w:eastAsia="宋体" w:hAnsi="宋体"/>
      <w:noProof/>
    </w:rPr>
  </w:style>
  <w:style w:type="paragraph" w:customStyle="1" w:styleId="af3">
    <w:name w:val="段"/>
    <w:link w:val="Char6"/>
    <w:rsid w:val="00390622"/>
    <w:pPr>
      <w:autoSpaceDE w:val="0"/>
      <w:autoSpaceDN w:val="0"/>
      <w:ind w:firstLineChars="200" w:firstLine="200"/>
      <w:jc w:val="both"/>
    </w:pPr>
    <w:rPr>
      <w:rFonts w:ascii="宋体" w:eastAsia="宋体" w:hAnsi="宋体"/>
      <w:noProof/>
    </w:rPr>
  </w:style>
  <w:style w:type="character" w:customStyle="1" w:styleId="apple-converted-space">
    <w:name w:val="apple-converted-space"/>
    <w:basedOn w:val="a3"/>
    <w:rsid w:val="0009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1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FB1B9-FA7F-43D1-83EA-27C3C5F5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7196</Words>
  <Characters>41023</Characters>
  <Application>Microsoft Office Word</Application>
  <DocSecurity>0</DocSecurity>
  <Lines>341</Lines>
  <Paragraphs>96</Paragraphs>
  <ScaleCrop>false</ScaleCrop>
  <Company>http://www.deepbbs.org</Company>
  <LinksUpToDate>false</LinksUpToDate>
  <CharactersWithSpaces>48123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tgy</dc:creator>
  <cp:lastModifiedBy>deeplm</cp:lastModifiedBy>
  <cp:revision>17</cp:revision>
  <dcterms:created xsi:type="dcterms:W3CDTF">2013-09-30T01:04:00Z</dcterms:created>
  <dcterms:modified xsi:type="dcterms:W3CDTF">2013-10-15T02:53:00Z</dcterms:modified>
</cp:coreProperties>
</file>